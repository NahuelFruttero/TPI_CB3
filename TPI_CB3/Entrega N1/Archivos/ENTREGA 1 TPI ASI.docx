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color w:val="000000"/>
          <w:sz w:val="34"/>
          <w:szCs w:val="3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sz w:val="36"/>
          <w:szCs w:val="36"/>
        </w:rPr>
      </w:pPr>
      <w:r w:rsidDel="00000000" w:rsidR="00000000" w:rsidRPr="00000000">
        <w:rPr>
          <w:rFonts w:ascii="Arial" w:cs="Arial" w:eastAsia="Arial" w:hAnsi="Arial"/>
          <w:b w:val="1"/>
          <w:color w:val="000000"/>
          <w:sz w:val="34"/>
          <w:szCs w:val="34"/>
          <w:rtl w:val="0"/>
        </w:rPr>
        <w:t xml:space="preserve">T</w:t>
      </w:r>
      <w:r w:rsidDel="00000000" w:rsidR="00000000" w:rsidRPr="00000000">
        <w:rPr>
          <w:rFonts w:ascii="Arial" w:cs="Arial" w:eastAsia="Arial" w:hAnsi="Arial"/>
          <w:b w:val="1"/>
          <w:color w:val="000000"/>
          <w:sz w:val="36"/>
          <w:szCs w:val="36"/>
          <w:rtl w:val="0"/>
        </w:rPr>
        <w:t xml:space="preserve">RABAJO PRÁCTICO INTEGRADOR</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sz w:val="36"/>
          <w:szCs w:val="36"/>
        </w:rPr>
      </w:pPr>
      <w:r w:rsidDel="00000000" w:rsidR="00000000" w:rsidRPr="00000000">
        <w:rPr>
          <w:rFonts w:ascii="Arial" w:cs="Arial" w:eastAsia="Arial" w:hAnsi="Arial"/>
          <w:b w:val="1"/>
          <w:color w:val="000000"/>
          <w:sz w:val="36"/>
          <w:szCs w:val="36"/>
          <w:rtl w:val="0"/>
        </w:rPr>
        <w:t xml:space="preserve">“PLANTA DE INSPECCIÓN TÉCNICA VEHICULAR”</w:t>
      </w: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sz w:val="36"/>
          <w:szCs w:val="36"/>
        </w:rPr>
      </w:pPr>
      <w:r w:rsidDel="00000000" w:rsidR="00000000" w:rsidRPr="00000000">
        <w:rPr>
          <w:rFonts w:ascii="Arial" w:cs="Arial" w:eastAsia="Arial" w:hAnsi="Arial"/>
          <w:b w:val="1"/>
          <w:color w:val="000000"/>
          <w:sz w:val="36"/>
          <w:szCs w:val="36"/>
          <w:rtl w:val="0"/>
        </w:rPr>
        <w:t xml:space="preserve"> </w:t>
      </w: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ENTREGA N°1 </w:t>
      </w:r>
    </w:p>
    <w:p w:rsidR="00000000" w:rsidDel="00000000" w:rsidP="00000000" w:rsidRDefault="00000000" w:rsidRPr="00000000" w14:paraId="00000009">
      <w:pPr>
        <w:spacing w:after="0" w:line="240" w:lineRule="auto"/>
        <w:jc w:val="cente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B">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i w:val="1"/>
          <w:color w:val="000000"/>
          <w:sz w:val="24"/>
          <w:szCs w:val="24"/>
          <w:u w:val="single"/>
        </w:rPr>
      </w:pPr>
      <w:r w:rsidDel="00000000" w:rsidR="00000000" w:rsidRPr="00000000">
        <w:rPr>
          <w:rFonts w:ascii="Arial" w:cs="Arial" w:eastAsia="Arial" w:hAnsi="Arial"/>
          <w:i w:val="1"/>
          <w:color w:val="000000"/>
          <w:sz w:val="24"/>
          <w:szCs w:val="24"/>
          <w:u w:val="single"/>
          <w:rtl w:val="0"/>
        </w:rPr>
        <w:t xml:space="preserve">DOCENTES:</w:t>
      </w:r>
    </w:p>
    <w:p w:rsidR="00000000" w:rsidDel="00000000" w:rsidP="00000000" w:rsidRDefault="00000000" w:rsidRPr="00000000" w14:paraId="0000000D">
      <w:pPr>
        <w:spacing w:after="0" w:line="24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i w:val="1"/>
          <w:sz w:val="24"/>
          <w:szCs w:val="24"/>
        </w:rPr>
      </w:pPr>
      <w:r w:rsidDel="00000000" w:rsidR="00000000" w:rsidRPr="00000000">
        <w:rPr>
          <w:rFonts w:ascii="Arial" w:cs="Arial" w:eastAsia="Arial" w:hAnsi="Arial"/>
          <w:i w:val="1"/>
          <w:color w:val="000000"/>
          <w:sz w:val="24"/>
          <w:szCs w:val="24"/>
          <w:rtl w:val="0"/>
        </w:rPr>
        <w:t xml:space="preserve">ING. Valeria Ortiz Quiróz</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i w:val="1"/>
          <w:sz w:val="24"/>
          <w:szCs w:val="24"/>
        </w:rPr>
      </w:pPr>
      <w:r w:rsidDel="00000000" w:rsidR="00000000" w:rsidRPr="00000000">
        <w:rPr>
          <w:rFonts w:ascii="Arial" w:cs="Arial" w:eastAsia="Arial" w:hAnsi="Arial"/>
          <w:i w:val="1"/>
          <w:color w:val="000000"/>
          <w:sz w:val="24"/>
          <w:szCs w:val="24"/>
          <w:rtl w:val="0"/>
        </w:rPr>
        <w:t xml:space="preserve">ING. Paola Simelli</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ING. Laura Achetta</w:t>
      </w:r>
    </w:p>
    <w:p w:rsidR="00000000" w:rsidDel="00000000" w:rsidP="00000000" w:rsidRDefault="00000000" w:rsidRPr="00000000" w14:paraId="00000011">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2">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i w:val="1"/>
          <w:sz w:val="24"/>
          <w:szCs w:val="24"/>
        </w:rPr>
      </w:pPr>
      <w:r w:rsidDel="00000000" w:rsidR="00000000" w:rsidRPr="00000000">
        <w:rPr>
          <w:rFonts w:ascii="Arial" w:cs="Arial" w:eastAsia="Arial" w:hAnsi="Arial"/>
          <w:i w:val="1"/>
          <w:color w:val="000000"/>
          <w:sz w:val="24"/>
          <w:szCs w:val="24"/>
          <w:u w:val="single"/>
          <w:rtl w:val="0"/>
        </w:rPr>
        <w:t xml:space="preserve">GRUPO:</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i w:val="1"/>
          <w:color w:val="000000"/>
          <w:sz w:val="24"/>
          <w:szCs w:val="24"/>
          <w:rtl w:val="0"/>
        </w:rPr>
        <w:t xml:space="preserve">TPI_CB3</w:t>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ab/>
      </w: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i w:val="1"/>
          <w:sz w:val="24"/>
          <w:szCs w:val="24"/>
        </w:rPr>
      </w:pPr>
      <w:r w:rsidDel="00000000" w:rsidR="00000000" w:rsidRPr="00000000">
        <w:rPr>
          <w:rFonts w:ascii="Arial" w:cs="Arial" w:eastAsia="Arial" w:hAnsi="Arial"/>
          <w:i w:val="1"/>
          <w:color w:val="000000"/>
          <w:sz w:val="24"/>
          <w:szCs w:val="24"/>
          <w:u w:val="single"/>
          <w:rtl w:val="0"/>
        </w:rPr>
        <w:t xml:space="preserve">ALUMNOS:</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ab/>
        <w:t xml:space="preserve">     </w:t>
      </w:r>
      <w:r w:rsidDel="00000000" w:rsidR="00000000" w:rsidRPr="00000000">
        <w:rPr>
          <w:rtl w:val="0"/>
        </w:rPr>
      </w:r>
    </w:p>
    <w:p w:rsidR="00000000" w:rsidDel="00000000" w:rsidP="00000000" w:rsidRDefault="00000000" w:rsidRPr="00000000" w14:paraId="00000018">
      <w:pP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TESTA, Fabrizio Valentino  -                            </w:t>
      </w:r>
      <w:hyperlink r:id="rId7">
        <w:r w:rsidDel="00000000" w:rsidR="00000000" w:rsidRPr="00000000">
          <w:rPr>
            <w:rFonts w:ascii="Arial" w:cs="Arial" w:eastAsia="Arial" w:hAnsi="Arial"/>
            <w:color w:val="0563c1"/>
            <w:sz w:val="24"/>
            <w:szCs w:val="24"/>
            <w:u w:val="single"/>
            <w:rtl w:val="0"/>
          </w:rPr>
          <w:t xml:space="preserve">valentinotesta60@gmail.com</w:t>
        </w:r>
      </w:hyperlink>
      <w:r w:rsidDel="00000000" w:rsidR="00000000" w:rsidRPr="00000000">
        <w:rPr>
          <w:rtl w:val="0"/>
        </w:rPr>
      </w:r>
    </w:p>
    <w:p w:rsidR="00000000" w:rsidDel="00000000" w:rsidP="00000000" w:rsidRDefault="00000000" w:rsidRPr="00000000" w14:paraId="00000019">
      <w:pP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LÓPEZ, Estefanía Melina -                              </w:t>
      </w:r>
      <w:hyperlink r:id="rId8">
        <w:r w:rsidDel="00000000" w:rsidR="00000000" w:rsidRPr="00000000">
          <w:rPr>
            <w:rFonts w:ascii="Arial" w:cs="Arial" w:eastAsia="Arial" w:hAnsi="Arial"/>
            <w:color w:val="0563c1"/>
            <w:sz w:val="24"/>
            <w:szCs w:val="24"/>
            <w:u w:val="single"/>
            <w:rtl w:val="0"/>
          </w:rPr>
          <w:t xml:space="preserve">estefanialope19@gmail.com</w:t>
        </w:r>
      </w:hyperlink>
      <w:r w:rsidDel="00000000" w:rsidR="00000000" w:rsidRPr="00000000">
        <w:rPr>
          <w:rtl w:val="0"/>
        </w:rPr>
      </w:r>
    </w:p>
    <w:p w:rsidR="00000000" w:rsidDel="00000000" w:rsidP="00000000" w:rsidRDefault="00000000" w:rsidRPr="00000000" w14:paraId="0000001A">
      <w:pP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FRUTTERO, Santiago Nahuel -                       </w:t>
      </w:r>
      <w:hyperlink r:id="rId9">
        <w:r w:rsidDel="00000000" w:rsidR="00000000" w:rsidRPr="00000000">
          <w:rPr>
            <w:rFonts w:ascii="Arial" w:cs="Arial" w:eastAsia="Arial" w:hAnsi="Arial"/>
            <w:color w:val="0563c1"/>
            <w:sz w:val="24"/>
            <w:szCs w:val="24"/>
            <w:u w:val="single"/>
            <w:rtl w:val="0"/>
          </w:rPr>
          <w:t xml:space="preserve">nahuelfruttero@gmail.com</w:t>
        </w:r>
      </w:hyperlink>
      <w:r w:rsidDel="00000000" w:rsidR="00000000" w:rsidRPr="00000000">
        <w:rPr>
          <w:rtl w:val="0"/>
        </w:rPr>
      </w:r>
    </w:p>
    <w:p w:rsidR="00000000" w:rsidDel="00000000" w:rsidP="00000000" w:rsidRDefault="00000000" w:rsidRPr="00000000" w14:paraId="0000001B">
      <w:pP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ROLON, Mateo -                                              </w:t>
      </w:r>
      <w:hyperlink r:id="rId10">
        <w:r w:rsidDel="00000000" w:rsidR="00000000" w:rsidRPr="00000000">
          <w:rPr>
            <w:rFonts w:ascii="Arial" w:cs="Arial" w:eastAsia="Arial" w:hAnsi="Arial"/>
            <w:color w:val="1155cc"/>
            <w:sz w:val="24"/>
            <w:szCs w:val="24"/>
            <w:u w:val="single"/>
            <w:rtl w:val="0"/>
          </w:rPr>
          <w:t xml:space="preserve">mateorolon64@gmail.com</w:t>
        </w:r>
      </w:hyperlink>
      <w:r w:rsidDel="00000000" w:rsidR="00000000" w:rsidRPr="00000000">
        <w:rPr>
          <w:rtl w:val="0"/>
        </w:rPr>
      </w:r>
    </w:p>
    <w:p w:rsidR="00000000" w:rsidDel="00000000" w:rsidP="00000000" w:rsidRDefault="00000000" w:rsidRPr="00000000" w14:paraId="0000001C">
      <w:pPr>
        <w:spacing w:after="120" w:line="240" w:lineRule="auto"/>
        <w:rPr>
          <w:rFonts w:ascii="Arial" w:cs="Arial" w:eastAsia="Arial" w:hAnsi="Arial"/>
          <w:color w:val="0563c1"/>
          <w:sz w:val="24"/>
          <w:szCs w:val="24"/>
          <w:u w:val="single"/>
        </w:rPr>
      </w:pPr>
      <w:r w:rsidDel="00000000" w:rsidR="00000000" w:rsidRPr="00000000">
        <w:rPr>
          <w:rFonts w:ascii="Arial" w:cs="Arial" w:eastAsia="Arial" w:hAnsi="Arial"/>
          <w:sz w:val="24"/>
          <w:szCs w:val="24"/>
          <w:rtl w:val="0"/>
        </w:rPr>
        <w:t xml:space="preserve">GUZMÁN, Samira Belén -                                </w:t>
      </w:r>
      <w:r w:rsidDel="00000000" w:rsidR="00000000" w:rsidRPr="00000000">
        <w:rPr>
          <w:rFonts w:ascii="Arial" w:cs="Arial" w:eastAsia="Arial" w:hAnsi="Arial"/>
          <w:color w:val="0563c1"/>
          <w:sz w:val="24"/>
          <w:szCs w:val="24"/>
          <w:u w:val="single"/>
          <w:rtl w:val="0"/>
        </w:rPr>
        <w:t xml:space="preserve">samirabelen.2023@gmail.com</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color w:val="000000"/>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i w:val="1"/>
          <w:color w:val="000000"/>
          <w:sz w:val="24"/>
          <w:szCs w:val="24"/>
          <w:u w:val="single"/>
          <w:rtl w:val="0"/>
        </w:rPr>
        <w:t xml:space="preserve">AÑO DE CURSADO:</w:t>
      </w:r>
      <w:r w:rsidDel="00000000" w:rsidR="00000000" w:rsidRPr="00000000">
        <w:rPr>
          <w:rFonts w:ascii="Arial" w:cs="Arial" w:eastAsia="Arial" w:hAnsi="Arial"/>
          <w:color w:val="000000"/>
          <w:sz w:val="24"/>
          <w:szCs w:val="24"/>
          <w:rtl w:val="0"/>
        </w:rPr>
        <w:t xml:space="preserve"> 2024</w:t>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Villa Maria, 27 de Mayo de 2024</w:t>
      </w:r>
    </w:p>
    <w:p w:rsidR="00000000" w:rsidDel="00000000" w:rsidP="00000000" w:rsidRDefault="00000000" w:rsidRPr="00000000" w14:paraId="00000022">
      <w:pPr>
        <w:jc w:val="left"/>
        <w:rPr>
          <w:rFonts w:ascii="Arial" w:cs="Arial" w:eastAsia="Arial" w:hAnsi="Arial"/>
          <w:b w:val="1"/>
          <w:sz w:val="34"/>
          <w:szCs w:val="34"/>
          <w:u w:val="single"/>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sz w:val="34"/>
          <w:szCs w:val="34"/>
          <w:u w:val="single"/>
        </w:rPr>
      </w:pPr>
      <w:r w:rsidDel="00000000" w:rsidR="00000000" w:rsidRPr="00000000">
        <w:rPr>
          <w:rFonts w:ascii="Arial" w:cs="Arial" w:eastAsia="Arial" w:hAnsi="Arial"/>
          <w:b w:val="1"/>
          <w:sz w:val="34"/>
          <w:szCs w:val="34"/>
          <w:u w:val="single"/>
          <w:rtl w:val="0"/>
        </w:rPr>
        <w:t xml:space="preserve">ÍNDICE: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urkbj4br4gpe">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Introducción al Trabajo</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c1ye1tgs5nz">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Descripción detallada del funcionamiento actual de la Organización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4jww6ckybb8">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Identificación de Procesos de Negocio Actuales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3ce2gbe3umm">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Mapa de Procesos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cidd7j5e1dx">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Plantilla de Negocio asociada</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hj14vx6kjm6">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BPMN</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yffqd89ja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BPMN</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o1x421xbiak">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Bibliografía utilizada</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yvjs02idr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 (links Mapa- BPMN)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2">
      <w:pPr>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3">
      <w:pPr>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urkbj4br4gpe" w:id="0"/>
      <w:bookmarkEnd w:id="0"/>
      <w:r w:rsidDel="00000000" w:rsidR="00000000" w:rsidRPr="00000000">
        <w:rPr>
          <w:b w:val="1"/>
          <w:i w:val="1"/>
          <w:color w:val="000000"/>
          <w:sz w:val="36"/>
          <w:szCs w:val="36"/>
          <w:u w:val="single"/>
          <w:rtl w:val="0"/>
        </w:rPr>
        <w:t xml:space="preserve">Introducción al Trabajo </w:t>
      </w: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nombre de la institución – domicilio – objetivos que se persiguen con el desarrollo del Trabajo Integrador. </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Somos el grupo </w:t>
      </w:r>
      <w:r w:rsidDel="00000000" w:rsidR="00000000" w:rsidRPr="00000000">
        <w:rPr>
          <w:rFonts w:ascii="Arial" w:cs="Arial" w:eastAsia="Arial" w:hAnsi="Arial"/>
          <w:color w:val="000000"/>
          <w:sz w:val="24"/>
          <w:szCs w:val="24"/>
          <w:rtl w:val="0"/>
        </w:rPr>
        <w:t xml:space="preserve">TPI_CB3</w:t>
      </w:r>
      <w:r w:rsidDel="00000000" w:rsidR="00000000" w:rsidRPr="00000000">
        <w:rPr>
          <w:rFonts w:ascii="Arial" w:cs="Arial" w:eastAsia="Arial" w:hAnsi="Arial"/>
          <w:color w:val="000000"/>
          <w:sz w:val="24"/>
          <w:szCs w:val="24"/>
          <w:rtl w:val="0"/>
        </w:rPr>
        <w:t xml:space="preserve">, de la cátedra Análisis de Sistemas de Información, en la carrera Ingeniería en Sistemas de Información de la Universidad Tecnológica Nacional (Facultad Regional Villa María). Nuestra institución se encuentra ubicada en la Av. Universidad 450, x5900 Villa María, Córdoba, Argentina.</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este trabajo nos enfocaremos en analizar el sistema de la Estación de Verificación Técnica Vehicular (VTV).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000000"/>
          <w:sz w:val="24"/>
          <w:szCs w:val="24"/>
          <w:rtl w:val="0"/>
        </w:rPr>
        <w:t xml:space="preserve">Este informe tiene como objetivo principal aplicar y relacionar los contenidos teóricos y prácticos desarrollados a lo largo del programa de la cátedra, integrando los conocimientos adquiridos en las materias verticales y horizontales de nuestra carrera.</w:t>
      </w:r>
    </w:p>
    <w:p w:rsidR="00000000" w:rsidDel="00000000" w:rsidP="00000000" w:rsidRDefault="00000000" w:rsidRPr="00000000" w14:paraId="0000003C">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pStyle w:val="Heading1"/>
        <w:spacing w:after="0" w:line="240" w:lineRule="auto"/>
        <w:rPr>
          <w:b w:val="1"/>
          <w:i w:val="1"/>
          <w:color w:val="000000"/>
          <w:sz w:val="34"/>
          <w:szCs w:val="34"/>
          <w:u w:val="single"/>
        </w:rPr>
      </w:pPr>
      <w:bookmarkStart w:colFirst="0" w:colLast="0" w:name="_heading=h.fyjgy2be0ge5" w:id="1"/>
      <w:bookmarkEnd w:id="1"/>
      <w:r w:rsidDel="00000000" w:rsidR="00000000" w:rsidRPr="00000000">
        <w:rPr>
          <w:rtl w:val="0"/>
        </w:rPr>
      </w:r>
    </w:p>
    <w:p w:rsidR="00000000" w:rsidDel="00000000" w:rsidP="00000000" w:rsidRDefault="00000000" w:rsidRPr="00000000" w14:paraId="0000003F">
      <w:pPr>
        <w:pStyle w:val="Heading1"/>
        <w:spacing w:after="0" w:line="240" w:lineRule="auto"/>
        <w:rPr>
          <w:rFonts w:ascii="Arial" w:cs="Arial" w:eastAsia="Arial" w:hAnsi="Arial"/>
          <w:b w:val="1"/>
          <w:sz w:val="24"/>
          <w:szCs w:val="24"/>
          <w:u w:val="single"/>
        </w:rPr>
      </w:pPr>
      <w:bookmarkStart w:colFirst="0" w:colLast="0" w:name="_heading=h.wc1ye1tgs5nz" w:id="2"/>
      <w:bookmarkEnd w:id="2"/>
      <w:r w:rsidDel="00000000" w:rsidR="00000000" w:rsidRPr="00000000">
        <w:rPr>
          <w:b w:val="1"/>
          <w:i w:val="1"/>
          <w:color w:val="000000"/>
          <w:sz w:val="34"/>
          <w:szCs w:val="34"/>
          <w:u w:val="single"/>
          <w:rtl w:val="0"/>
        </w:rPr>
        <w:t xml:space="preserve">Descripción detallada del funcionamiento actual de la Organización </w:t>
      </w: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específicamente en el área de análisis en el trabajo Integrador;</w:t>
      </w:r>
    </w:p>
    <w:p w:rsidR="00000000" w:rsidDel="00000000" w:rsidP="00000000" w:rsidRDefault="00000000" w:rsidRPr="00000000" w14:paraId="0000004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La Estación de VTV es la Unidad Funcional donde se presta el Servicio de Verificación Técnica, consistente en terreno, edificios y obras complementarias con todos los servicios necesarios, equipos, instalaciones, vehículos, personal capacitado, y toda otra infraestructura física, organizativa, tecnológica o humana que se requiera para la prestación del Servicio de VTV durante todo el plazo establecido en el Contrato. Una planta de VTV evalúa el estado del vehículo. El personal capacitado está formado por inspectores, jefe de supervisión, cajeros y gerente. El cliente está obligado a traer su vehículo porque debe circular con la revisión aprobada. En la Estación de VTV por medio de equipos automatizados y personal técnico especializado se analizan, estudian y controlan las características que presenta un vehículo al momento de la verificación, en lo referente a su estado de conservación de las características originales de homologación y su grado de aptitud para funcionar con el nivel de seguridad con que fue diseñado, construido y autorizado a circular por la vía pública, respetando el medio ambiente en lo referente al cumplimiento de las normas relativas a emisión de contaminantes y ruidos. El cliente llega a la planta con su vehículo, la documentación requerida y una cita obtenida a través de nuestro sistema de turnos. En caso de disponibilidad, también puede ser atendido de inmediato. En el ingreso, nuestro personal solicita datos del titular y del vehículo (documentación), los cuales se consultan en la Dirección Nacional de Registro del Automotor. Además, se verifican ciertos datos específicos del vehículo, como la marca, el modelo, el número de chasis, la patente y el año de fabricación. Se consulta al cliente si se trata de la primera o segunda verificación. En caso de ser la primera, se le entrega un comprobante y se lo dirige a la caja para efectuar el pago. Es importante mencionar que únicamente se acepta pago en efectivo. Luego, el vehículo es dirigido a la línea de inspección, donde se localizan las máquinas y se detectan los defectos visuales. La planta está equipada con tres líneas, cada una compuesta por tres secciones especializadas. En la primera sección, se registran los datos del frenómetro y del banco de suspensión. En la segunda sección, se recopilan los datos de alineación. Finalmente, en la tercera sección, se encuentra la fosa, donde el inspector lleva a cabo un control visual exhaustivo. Durante este proceso, se pueden identificar y registrar defectos visuales, concluyendo así la inspección. Ingeniería en Sistema de Información Análisis de Sistemas 2024 Página 2 El supervisor, en su estación designada, recibe el vehículo y revisa minuciosamente los resultados de los controles realizados. Si todo está en orden y completo, emite un informe detallado que se entrega al cliente. Este informe muestra el resultado de la revisión y, en caso de aprobación, se otorga una oblea con una validez de un año, independientemente de la fecha de matriculación del vehículo. La oblea debe colocarse en un lugar visible del parabrisas para facilitar la identificación por parte de los inspectores de tránsito. Una vez recibida la oblea, el cliente puede retirarse de la VTV. En caso de que se detecten defectos leves, se emite un informe con resultado condicional y fecha de vencimiento de 60 días a partir de la fecha de la inspección para abordar las reparaciones necesarias. En el caso de defectos graves que resulten en un rechazo de la inspección, se establece un plazo de un día para resolver la situación. La primera revisión conlleva un costo, mientras que la segunda no implica ningún cargo adicional. El vehículo que regresa a re-verificar debe respetar la fecha de vencimiento establecida en el informe que le fue entregado. En caso de obtener más de tres resultados desaprobados deberá abonar nuevamente como su primera vez. Una vez al mes el gerente envía un reporte al municipio con los vehículos que realizaron la VTV con los siguientes datos: patente, número de oblea, fecha de vencimiento y titular del vehículo. </w:t>
      </w:r>
      <w:r w:rsidDel="00000000" w:rsidR="00000000" w:rsidRPr="00000000">
        <w:rPr>
          <w:rtl w:val="0"/>
        </w:rPr>
      </w:r>
    </w:p>
    <w:p w:rsidR="00000000" w:rsidDel="00000000" w:rsidP="00000000" w:rsidRDefault="00000000" w:rsidRPr="00000000" w14:paraId="00000044">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6">
      <w:pPr>
        <w:pStyle w:val="Heading1"/>
        <w:rPr>
          <w:b w:val="1"/>
          <w:i w:val="1"/>
          <w:color w:val="000000"/>
          <w:sz w:val="34"/>
          <w:szCs w:val="34"/>
          <w:u w:val="single"/>
        </w:rPr>
      </w:pPr>
      <w:bookmarkStart w:colFirst="0" w:colLast="0" w:name="_heading=h.b4jww6ckybb8" w:id="3"/>
      <w:bookmarkEnd w:id="3"/>
      <w:r w:rsidDel="00000000" w:rsidR="00000000" w:rsidRPr="00000000">
        <w:rPr>
          <w:b w:val="1"/>
          <w:i w:val="1"/>
          <w:color w:val="000000"/>
          <w:sz w:val="34"/>
          <w:szCs w:val="34"/>
          <w:u w:val="single"/>
          <w:rtl w:val="0"/>
        </w:rPr>
        <w:t xml:space="preserve">Identificación de Procesos de Negocio Actuales </w:t>
      </w:r>
    </w:p>
    <w:p w:rsidR="00000000" w:rsidDel="00000000" w:rsidP="00000000" w:rsidRDefault="00000000" w:rsidRPr="00000000" w14:paraId="00000047">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con la modificación propuesta por la cátedra, con una breve descripción de cada uno:</w:t>
      </w:r>
    </w:p>
    <w:p w:rsidR="00000000" w:rsidDel="00000000" w:rsidP="00000000" w:rsidRDefault="00000000" w:rsidRPr="00000000" w14:paraId="00000048">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9">
      <w:pPr>
        <w:spacing w:after="20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Procesos Estratégicos:</w:t>
      </w:r>
    </w:p>
    <w:p w:rsidR="00000000" w:rsidDel="00000000" w:rsidP="00000000" w:rsidRDefault="00000000" w:rsidRPr="00000000" w14:paraId="0000004A">
      <w:pPr>
        <w:numPr>
          <w:ilvl w:val="0"/>
          <w:numId w:val="2"/>
        </w:numPr>
        <w:spacing w:after="0" w:afterAutospacing="0" w:line="276" w:lineRule="auto"/>
        <w:ind w:left="720" w:hanging="36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Proceso de definición de áreas:</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Consiste en detallar las áreas y secciones especializadas para el recorrido del vehículo en el periodo de revisión vehicular. </w:t>
      </w:r>
    </w:p>
    <w:p w:rsidR="00000000" w:rsidDel="00000000" w:rsidP="00000000" w:rsidRDefault="00000000" w:rsidRPr="00000000" w14:paraId="0000004B">
      <w:pPr>
        <w:numPr>
          <w:ilvl w:val="0"/>
          <w:numId w:val="2"/>
        </w:numPr>
        <w:spacing w:after="0" w:afterAutospacing="0" w:line="276" w:lineRule="auto"/>
        <w:ind w:left="720" w:hanging="36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Proceso de definición de tarifas:</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Este proceso se encarga de establecer las tarifas que se cobrarán por los servicios de verificación técnica vehicular, considerando costos operativos y regulaciones.</w:t>
      </w:r>
    </w:p>
    <w:p w:rsidR="00000000" w:rsidDel="00000000" w:rsidP="00000000" w:rsidRDefault="00000000" w:rsidRPr="00000000" w14:paraId="0000004C">
      <w:pPr>
        <w:numPr>
          <w:ilvl w:val="0"/>
          <w:numId w:val="2"/>
        </w:numPr>
        <w:spacing w:after="0" w:afterAutospacing="0" w:line="276" w:lineRule="auto"/>
        <w:ind w:left="720" w:hanging="36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Proceso de definición de nuevas maquinarias:</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Este proceso identifica qué maquinarias son necesarias para el buen desarrollo de las revisiones vehiculares. </w:t>
      </w:r>
    </w:p>
    <w:p w:rsidR="00000000" w:rsidDel="00000000" w:rsidP="00000000" w:rsidRDefault="00000000" w:rsidRPr="00000000" w14:paraId="0000004D">
      <w:pPr>
        <w:numPr>
          <w:ilvl w:val="0"/>
          <w:numId w:val="2"/>
        </w:numPr>
        <w:spacing w:after="200" w:line="276" w:lineRule="auto"/>
        <w:ind w:left="720" w:hanging="36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Proceso de definición de requisitos para la habilitación vehicular:</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Este proceso establece los criterios y estándares que deben cumplir los vehículos para ser considerados aptos para su circulación,según las normativas vigentes.</w:t>
      </w:r>
    </w:p>
    <w:p w:rsidR="00000000" w:rsidDel="00000000" w:rsidP="00000000" w:rsidRDefault="00000000" w:rsidRPr="00000000" w14:paraId="0000004E">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after="20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Procesos Centrales:</w:t>
      </w:r>
    </w:p>
    <w:p w:rsidR="00000000" w:rsidDel="00000000" w:rsidP="00000000" w:rsidRDefault="00000000" w:rsidRPr="00000000" w14:paraId="00000050">
      <w:pPr>
        <w:numPr>
          <w:ilvl w:val="0"/>
          <w:numId w:val="6"/>
        </w:numPr>
        <w:spacing w:after="0" w:afterAutospacing="0" w:line="276" w:lineRule="auto"/>
        <w:ind w:left="720" w:hanging="36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Proceso de Verificación Técnica Vehicular:</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Consiste en realizar la inspección técnica a un vehículo, con su respectivo cobro, para finalmente otorgar la oblea vehicular aprobada. </w:t>
      </w:r>
    </w:p>
    <w:p w:rsidR="00000000" w:rsidDel="00000000" w:rsidP="00000000" w:rsidRDefault="00000000" w:rsidRPr="00000000" w14:paraId="00000051">
      <w:pPr>
        <w:numPr>
          <w:ilvl w:val="0"/>
          <w:numId w:val="6"/>
        </w:numPr>
        <w:spacing w:after="0" w:afterAutospacing="0" w:line="276" w:lineRule="auto"/>
        <w:ind w:left="720" w:hanging="36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Proceso de Gestión de Turnos:</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Este proceso gestiona la asignación de turnos para las inspecciones.</w:t>
      </w:r>
    </w:p>
    <w:p w:rsidR="00000000" w:rsidDel="00000000" w:rsidP="00000000" w:rsidRDefault="00000000" w:rsidRPr="00000000" w14:paraId="00000052">
      <w:pPr>
        <w:numPr>
          <w:ilvl w:val="0"/>
          <w:numId w:val="6"/>
        </w:numPr>
        <w:spacing w:after="200" w:line="276" w:lineRule="auto"/>
        <w:ind w:left="720" w:hanging="36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Proceso de </w:t>
      </w:r>
      <w:r w:rsidDel="00000000" w:rsidR="00000000" w:rsidRPr="00000000">
        <w:rPr>
          <w:rFonts w:ascii="Arial" w:cs="Arial" w:eastAsia="Arial" w:hAnsi="Arial"/>
          <w:b w:val="1"/>
          <w:i w:val="1"/>
          <w:sz w:val="24"/>
          <w:szCs w:val="24"/>
          <w:rtl w:val="0"/>
        </w:rPr>
        <w:t xml:space="preserve">Reverificación</w:t>
      </w:r>
      <w:r w:rsidDel="00000000" w:rsidR="00000000" w:rsidRPr="00000000">
        <w:rPr>
          <w:rFonts w:ascii="Arial" w:cs="Arial" w:eastAsia="Arial" w:hAnsi="Arial"/>
          <w:b w:val="1"/>
          <w:i w:val="1"/>
          <w:sz w:val="24"/>
          <w:szCs w:val="24"/>
          <w:rtl w:val="0"/>
        </w:rPr>
        <w:t xml:space="preserv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Realización de una nueva inspección después de que un vehículo haya fallado la verificación inicial y haya sido reparado.</w:t>
      </w:r>
    </w:p>
    <w:p w:rsidR="00000000" w:rsidDel="00000000" w:rsidP="00000000" w:rsidRDefault="00000000" w:rsidRPr="00000000" w14:paraId="00000053">
      <w:pPr>
        <w:spacing w:after="20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after="200" w:line="276"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rtl w:val="0"/>
        </w:rPr>
        <w:t xml:space="preserve">Procesos de Soporte:</w:t>
      </w:r>
      <w:r w:rsidDel="00000000" w:rsidR="00000000" w:rsidRPr="00000000">
        <w:rPr>
          <w:rFonts w:ascii="Arial" w:cs="Arial" w:eastAsia="Arial" w:hAnsi="Arial"/>
          <w:b w:val="1"/>
          <w:sz w:val="24"/>
          <w:szCs w:val="24"/>
          <w:u w:val="single"/>
          <w:rtl w:val="0"/>
        </w:rPr>
        <w:t xml:space="preserve"> </w:t>
      </w:r>
    </w:p>
    <w:p w:rsidR="00000000" w:rsidDel="00000000" w:rsidP="00000000" w:rsidRDefault="00000000" w:rsidRPr="00000000" w14:paraId="00000055">
      <w:pPr>
        <w:numPr>
          <w:ilvl w:val="0"/>
          <w:numId w:val="3"/>
        </w:numPr>
        <w:spacing w:after="0" w:afterAutospacing="0" w:line="276" w:lineRule="auto"/>
        <w:ind w:left="720" w:hanging="36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Proceso de Mantenimiento de Software: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Mantener el sistema informático funcionando eficientemente para poder realizar las actividades de la organización.</w:t>
      </w:r>
    </w:p>
    <w:p w:rsidR="00000000" w:rsidDel="00000000" w:rsidP="00000000" w:rsidRDefault="00000000" w:rsidRPr="00000000" w14:paraId="00000056">
      <w:pPr>
        <w:numPr>
          <w:ilvl w:val="0"/>
          <w:numId w:val="3"/>
        </w:numPr>
        <w:spacing w:after="0" w:afterAutospacing="0" w:line="276" w:lineRule="auto"/>
        <w:ind w:left="720" w:hanging="36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Proceso de Mantenimiento de Maquinarias:</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Mantener la maquinaria con la que cuenta la organización en un estado de funcionamiento óptimo.</w:t>
      </w:r>
    </w:p>
    <w:p w:rsidR="00000000" w:rsidDel="00000000" w:rsidP="00000000" w:rsidRDefault="00000000" w:rsidRPr="00000000" w14:paraId="00000057">
      <w:pPr>
        <w:numPr>
          <w:ilvl w:val="0"/>
          <w:numId w:val="3"/>
        </w:numPr>
        <w:spacing w:after="0" w:afterAutospacing="0" w:line="276" w:lineRule="auto"/>
        <w:ind w:left="720" w:hanging="36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Proceso de Capacitacion de Personal:</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Formar recursos humanos capacitados para realizar las distintas tareas de los procesos en los que participen.</w:t>
      </w:r>
    </w:p>
    <w:p w:rsidR="00000000" w:rsidDel="00000000" w:rsidP="00000000" w:rsidRDefault="00000000" w:rsidRPr="00000000" w14:paraId="00000058">
      <w:pPr>
        <w:numPr>
          <w:ilvl w:val="0"/>
          <w:numId w:val="3"/>
        </w:numPr>
        <w:spacing w:after="200" w:line="276" w:lineRule="auto"/>
        <w:ind w:left="720" w:hanging="360"/>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Proceso de Compra de Insumos:</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Abastecer a la organización con todos los insumos que necesita para funcionar normalmente.</w:t>
      </w:r>
    </w:p>
    <w:p w:rsidR="00000000" w:rsidDel="00000000" w:rsidP="00000000" w:rsidRDefault="00000000" w:rsidRPr="00000000" w14:paraId="00000059">
      <w:pPr>
        <w:pStyle w:val="Heading1"/>
        <w:spacing w:after="0" w:line="240" w:lineRule="auto"/>
        <w:rPr>
          <w:b w:val="1"/>
          <w:i w:val="1"/>
          <w:color w:val="000000"/>
          <w:sz w:val="36"/>
          <w:szCs w:val="36"/>
          <w:u w:val="single"/>
        </w:rPr>
      </w:pPr>
      <w:bookmarkStart w:colFirst="0" w:colLast="0" w:name="_heading=h.ke3pvetwu8nh" w:id="4"/>
      <w:bookmarkEnd w:id="4"/>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after="0" w:line="240" w:lineRule="auto"/>
        <w:rPr>
          <w:b w:val="1"/>
          <w:i w:val="1"/>
          <w:color w:val="000000"/>
          <w:sz w:val="36"/>
          <w:szCs w:val="36"/>
          <w:u w:val="single"/>
        </w:rPr>
      </w:pPr>
      <w:bookmarkStart w:colFirst="0" w:colLast="0" w:name="_heading=h.d3ce2gbe3umm" w:id="5"/>
      <w:bookmarkEnd w:id="5"/>
      <w:r w:rsidDel="00000000" w:rsidR="00000000" w:rsidRPr="00000000">
        <w:rPr>
          <w:b w:val="1"/>
          <w:i w:val="1"/>
          <w:color w:val="000000"/>
          <w:sz w:val="36"/>
          <w:szCs w:val="36"/>
          <w:u w:val="single"/>
          <w:rtl w:val="0"/>
        </w:rPr>
        <w:t xml:space="preserve">Mapa de Procesos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4"/>
          <w:szCs w:val="24"/>
          <w:shd w:fill="auto" w:val="clear"/>
          <w:vertAlign w:val="baseline"/>
        </w:rPr>
      </w:pPr>
      <w:r w:rsidDel="00000000" w:rsidR="00000000" w:rsidRPr="00000000">
        <w:rPr>
          <w:rFonts w:ascii="Arial" w:cs="Arial" w:eastAsia="Arial" w:hAnsi="Arial"/>
          <w:i w:val="1"/>
          <w:smallCaps w:val="0"/>
          <w:strike w:val="0"/>
          <w:color w:val="000000"/>
          <w:sz w:val="24"/>
          <w:szCs w:val="24"/>
          <w:shd w:fill="auto" w:val="clear"/>
          <w:vertAlign w:val="baseline"/>
          <w:rtl w:val="0"/>
        </w:rPr>
        <w:t xml:space="preserve">Mapa de Proceso correspondiente: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66.9291338582675"/>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sz w:val="24"/>
          <w:szCs w:val="24"/>
          <w:u w:val="single"/>
        </w:rPr>
        <w:drawing>
          <wp:inline distB="114300" distT="114300" distL="114300" distR="114300">
            <wp:extent cx="6163627" cy="6424522"/>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63627" cy="642452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2" w:before="0" w:line="240"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2" w:before="0" w:line="240" w:lineRule="auto"/>
        <w:ind w:left="0" w:right="0" w:firstLine="0"/>
        <w:jc w:val="lef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9">
      <w:pPr>
        <w:pStyle w:val="Heading1"/>
        <w:spacing w:after="22" w:line="240" w:lineRule="auto"/>
        <w:jc w:val="both"/>
        <w:rPr>
          <w:rFonts w:ascii="Arial" w:cs="Arial" w:eastAsia="Arial" w:hAnsi="Arial"/>
          <w:b w:val="1"/>
          <w:i w:val="1"/>
          <w:color w:val="000000"/>
          <w:u w:val="single"/>
        </w:rPr>
      </w:pPr>
      <w:bookmarkStart w:colFirst="0" w:colLast="0" w:name="_heading=h.3cidd7j5e1dx" w:id="6"/>
      <w:bookmarkEnd w:id="6"/>
      <w:r w:rsidDel="00000000" w:rsidR="00000000" w:rsidRPr="00000000">
        <w:rPr>
          <w:rFonts w:ascii="Arial" w:cs="Arial" w:eastAsia="Arial" w:hAnsi="Arial"/>
          <w:b w:val="1"/>
          <w:i w:val="1"/>
          <w:color w:val="000000"/>
          <w:u w:val="single"/>
          <w:rtl w:val="0"/>
        </w:rPr>
        <w:t xml:space="preserve">Plantilla de Negocio asociada</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widowControl w:val="0"/>
        <w:spacing w:after="0" w:line="276" w:lineRule="auto"/>
        <w:rPr>
          <w:rFonts w:ascii="Arial" w:cs="Arial" w:eastAsia="Arial" w:hAnsi="Arial"/>
        </w:rPr>
      </w:pPr>
      <w:r w:rsidDel="00000000" w:rsidR="00000000" w:rsidRPr="00000000">
        <w:rPr>
          <w:rtl w:val="0"/>
        </w:rPr>
      </w:r>
    </w:p>
    <w:tbl>
      <w:tblPr>
        <w:tblStyle w:val="Table1"/>
        <w:tblpPr w:leftFromText="141" w:rightFromText="141" w:topFromText="0" w:bottomFromText="0" w:vertAnchor="page" w:horzAnchor="margin" w:tblpX="-590.9999999999999" w:tblpY="2805"/>
        <w:tblW w:w="101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1275"/>
        <w:gridCol w:w="105"/>
        <w:gridCol w:w="3750"/>
        <w:gridCol w:w="255"/>
        <w:gridCol w:w="1335"/>
        <w:gridCol w:w="1545"/>
        <w:tblGridChange w:id="0">
          <w:tblGrid>
            <w:gridCol w:w="1875"/>
            <w:gridCol w:w="1275"/>
            <w:gridCol w:w="105"/>
            <w:gridCol w:w="3750"/>
            <w:gridCol w:w="255"/>
            <w:gridCol w:w="1335"/>
            <w:gridCol w:w="1545"/>
          </w:tblGrid>
        </w:tblGridChange>
      </w:tblGrid>
      <w:tr>
        <w:trPr>
          <w:cantSplit w:val="0"/>
          <w:tblHeader w:val="0"/>
        </w:trPr>
        <w:tc>
          <w:tcPr>
            <w:gridSpan w:val="7"/>
            <w:vAlign w:val="center"/>
          </w:tcPr>
          <w:p w:rsidR="00000000" w:rsidDel="00000000" w:rsidP="00000000" w:rsidRDefault="00000000" w:rsidRPr="00000000" w14:paraId="0000006C">
            <w:pPr>
              <w:spacing w:after="1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Proceso de Negocio: </w:t>
            </w:r>
            <w:r w:rsidDel="00000000" w:rsidR="00000000" w:rsidRPr="00000000">
              <w:rPr>
                <w:rFonts w:ascii="Arial" w:cs="Arial" w:eastAsia="Arial" w:hAnsi="Arial"/>
                <w:rtl w:val="0"/>
              </w:rPr>
              <w:t xml:space="preserve">Proceso de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rtl w:val="0"/>
              </w:rPr>
              <w:t xml:space="preserve">Verificación Técnica Vehicular</w:t>
            </w:r>
            <w:r w:rsidDel="00000000" w:rsidR="00000000" w:rsidRPr="00000000">
              <w:rPr>
                <w:rtl w:val="0"/>
              </w:rPr>
            </w:r>
          </w:p>
        </w:tc>
      </w:tr>
      <w:tr>
        <w:trPr>
          <w:cantSplit w:val="0"/>
          <w:tblHeader w:val="0"/>
        </w:trPr>
        <w:tc>
          <w:tcPr>
            <w:gridSpan w:val="3"/>
            <w:shd w:fill="eeece1" w:val="clear"/>
            <w:vAlign w:val="cente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Objetivo</w:t>
            </w:r>
          </w:p>
        </w:tc>
        <w:tc>
          <w:tcPr>
            <w:gridSpan w:val="4"/>
            <w:vAlign w:val="center"/>
          </w:tcPr>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Realizar inspección técnica de un vehículo con el cobro correspondiente del servicio. </w:t>
            </w: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p>
        </w:tc>
      </w:tr>
      <w:tr>
        <w:trPr>
          <w:cantSplit w:val="0"/>
          <w:tblHeader w:val="0"/>
        </w:trPr>
        <w:tc>
          <w:tcPr>
            <w:gridSpan w:val="3"/>
            <w:shd w:fill="eeece1" w:val="clear"/>
            <w:vAlign w:val="center"/>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Cliente del Proceso</w:t>
            </w:r>
          </w:p>
        </w:tc>
        <w:tc>
          <w:tcPr>
            <w:gridSpan w:val="4"/>
            <w:vAlign w:val="center"/>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Titular con su respectivo vehículo. </w:t>
            </w: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tc>
      </w:tr>
      <w:tr>
        <w:trPr>
          <w:cantSplit w:val="0"/>
          <w:tblHeader w:val="0"/>
        </w:trPr>
        <w:tc>
          <w:tcPr>
            <w:gridSpan w:val="3"/>
            <w:shd w:fill="eeece1" w:val="clear"/>
            <w:vAlign w:val="center"/>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Producto del Proceso</w:t>
            </w:r>
          </w:p>
        </w:tc>
        <w:tc>
          <w:tcPr>
            <w:gridSpan w:val="4"/>
            <w:vAlign w:val="center"/>
          </w:tcPr>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Vehículo revisado con su oblea e informe de inspección.</w:t>
            </w:r>
          </w:p>
          <w:p w:rsidR="00000000" w:rsidDel="00000000" w:rsidP="00000000" w:rsidRDefault="00000000" w:rsidRPr="00000000" w14:paraId="00000089">
            <w:pPr>
              <w:rPr>
                <w:rFonts w:ascii="Arial" w:cs="Arial" w:eastAsia="Arial" w:hAnsi="Arial"/>
              </w:rPr>
            </w:pPr>
            <w:r w:rsidDel="00000000" w:rsidR="00000000" w:rsidRPr="00000000">
              <w:rPr>
                <w:rtl w:val="0"/>
              </w:rPr>
            </w:r>
          </w:p>
        </w:tc>
      </w:tr>
      <w:tr>
        <w:trPr>
          <w:cantSplit w:val="0"/>
          <w:trHeight w:val="245" w:hRule="atLeast"/>
          <w:tblHeader w:val="0"/>
        </w:trPr>
        <w:tc>
          <w:tcPr>
            <w:gridSpan w:val="3"/>
            <w:vMerge w:val="restart"/>
            <w:shd w:fill="eeece1" w:val="clear"/>
            <w:vAlign w:val="center"/>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Proveedores del Proceso e insumos que brinda cada uno</w:t>
            </w:r>
          </w:p>
        </w:tc>
        <w:tc>
          <w:tcPr>
            <w:shd w:fill="eeece1" w:val="clear"/>
            <w:vAlign w:val="center"/>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Proveedor</w:t>
            </w:r>
          </w:p>
        </w:tc>
        <w:tc>
          <w:tcPr>
            <w:gridSpan w:val="3"/>
            <w:shd w:fill="eeece1" w:val="clear"/>
            <w:vAlign w:val="center"/>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Insumo</w:t>
            </w:r>
          </w:p>
        </w:tc>
      </w:tr>
      <w:tr>
        <w:trPr>
          <w:cantSplit w:val="0"/>
          <w:trHeight w:val="245" w:hRule="atLeast"/>
          <w:tblHeader w:val="0"/>
        </w:trPr>
        <w:tc>
          <w:tcPr>
            <w:gridSpan w:val="3"/>
            <w:vMerge w:val="continue"/>
            <w:shd w:fill="eeece1" w:val="clear"/>
            <w:vAlign w:val="center"/>
          </w:tcPr>
          <w:p w:rsidR="00000000" w:rsidDel="00000000" w:rsidP="00000000" w:rsidRDefault="00000000" w:rsidRPr="00000000" w14:paraId="00000094">
            <w:pPr>
              <w:widowControl w:val="0"/>
              <w:spacing w:line="276" w:lineRule="auto"/>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7">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Mantenimiento de Software.</w:t>
            </w:r>
          </w:p>
          <w:p w:rsidR="00000000" w:rsidDel="00000000" w:rsidP="00000000" w:rsidRDefault="00000000" w:rsidRPr="00000000" w14:paraId="00000098">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Mantenimiento de Maquinarias.  </w:t>
            </w:r>
          </w:p>
          <w:p w:rsidR="00000000" w:rsidDel="00000000" w:rsidP="00000000" w:rsidRDefault="00000000" w:rsidRPr="00000000" w14:paraId="00000099">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Capacitación de personal.</w:t>
            </w:r>
          </w:p>
          <w:p w:rsidR="00000000" w:rsidDel="00000000" w:rsidP="00000000" w:rsidRDefault="00000000" w:rsidRPr="00000000" w14:paraId="0000009A">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Compra de insumos. </w:t>
            </w:r>
          </w:p>
          <w:p w:rsidR="00000000" w:rsidDel="00000000" w:rsidP="00000000" w:rsidRDefault="00000000" w:rsidRPr="00000000" w14:paraId="0000009B">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Compra de Obleas. </w:t>
            </w:r>
          </w:p>
          <w:p w:rsidR="00000000" w:rsidDel="00000000" w:rsidP="00000000" w:rsidRDefault="00000000" w:rsidRPr="00000000" w14:paraId="0000009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tl w:val="0"/>
              </w:rPr>
            </w:r>
          </w:p>
        </w:tc>
        <w:tc>
          <w:tcPr>
            <w:gridSpan w:val="3"/>
            <w:vAlign w:val="center"/>
          </w:tcPr>
          <w:p w:rsidR="00000000" w:rsidDel="00000000" w:rsidP="00000000" w:rsidRDefault="00000000" w:rsidRPr="00000000" w14:paraId="0000009E">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rtl w:val="0"/>
              </w:rPr>
              <w:t xml:space="preserve">Sistema Informático que se utiliza en el proceso.</w:t>
            </w:r>
          </w:p>
          <w:p w:rsidR="00000000" w:rsidDel="00000000" w:rsidP="00000000" w:rsidRDefault="00000000" w:rsidRPr="00000000" w14:paraId="0000009F">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rtl w:val="0"/>
              </w:rPr>
              <w:t xml:space="preserve">Maquinarias en condiciones para realizar la verificación.</w:t>
            </w:r>
          </w:p>
          <w:p w:rsidR="00000000" w:rsidDel="00000000" w:rsidP="00000000" w:rsidRDefault="00000000" w:rsidRPr="00000000" w14:paraId="000000A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rtl w:val="0"/>
              </w:rPr>
              <w:t xml:space="preserve">Instructores capacitados.</w:t>
            </w:r>
          </w:p>
          <w:p w:rsidR="00000000" w:rsidDel="00000000" w:rsidP="00000000" w:rsidRDefault="00000000" w:rsidRPr="00000000" w14:paraId="000000A1">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rtl w:val="0"/>
              </w:rPr>
              <w:t xml:space="preserve">Insumos necesarios</w:t>
            </w:r>
          </w:p>
          <w:p w:rsidR="00000000" w:rsidDel="00000000" w:rsidP="00000000" w:rsidRDefault="00000000" w:rsidRPr="00000000" w14:paraId="000000A2">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rtl w:val="0"/>
              </w:rPr>
              <w:t xml:space="preserve">Obleas. </w:t>
            </w:r>
          </w:p>
          <w:p w:rsidR="00000000" w:rsidDel="00000000" w:rsidP="00000000" w:rsidRDefault="00000000" w:rsidRPr="00000000" w14:paraId="000000A3">
            <w:pPr>
              <w:rPr>
                <w:rFonts w:ascii="Arial" w:cs="Arial" w:eastAsia="Arial" w:hAnsi="Arial"/>
              </w:rPr>
            </w:pPr>
            <w:r w:rsidDel="00000000" w:rsidR="00000000" w:rsidRPr="00000000">
              <w:rPr>
                <w:rtl w:val="0"/>
              </w:rPr>
            </w:r>
          </w:p>
        </w:tc>
      </w:tr>
      <w:tr>
        <w:trPr>
          <w:cantSplit w:val="0"/>
          <w:trHeight w:val="245" w:hRule="atLeast"/>
          <w:tblHeader w:val="0"/>
        </w:trPr>
        <w:tc>
          <w:tcPr>
            <w:gridSpan w:val="3"/>
            <w:vMerge w:val="continue"/>
            <w:shd w:fill="eeece1" w:val="clear"/>
            <w:vAlign w:val="center"/>
          </w:tcPr>
          <w:p w:rsidR="00000000" w:rsidDel="00000000" w:rsidP="00000000" w:rsidRDefault="00000000" w:rsidRPr="00000000" w14:paraId="000000A6">
            <w:pPr>
              <w:widowControl w:val="0"/>
              <w:spacing w:line="276" w:lineRule="auto"/>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9">
            <w:pPr>
              <w:rPr>
                <w:rFonts w:ascii="Arial" w:cs="Arial" w:eastAsia="Arial" w:hAnsi="Arial"/>
              </w:rPr>
            </w:pPr>
            <w:r w:rsidDel="00000000" w:rsidR="00000000" w:rsidRPr="00000000">
              <w:rPr>
                <w:rtl w:val="0"/>
              </w:rPr>
            </w:r>
          </w:p>
        </w:tc>
        <w:tc>
          <w:tcPr>
            <w:gridSpan w:val="3"/>
            <w:vAlign w:val="center"/>
          </w:tcPr>
          <w:p w:rsidR="00000000" w:rsidDel="00000000" w:rsidP="00000000" w:rsidRDefault="00000000" w:rsidRPr="00000000" w14:paraId="000000AA">
            <w:pPr>
              <w:rPr>
                <w:rFonts w:ascii="Arial" w:cs="Arial" w:eastAsia="Arial" w:hAnsi="Arial"/>
              </w:rPr>
            </w:pPr>
            <w:r w:rsidDel="00000000" w:rsidR="00000000" w:rsidRPr="00000000">
              <w:rPr>
                <w:rtl w:val="0"/>
              </w:rPr>
            </w:r>
          </w:p>
        </w:tc>
      </w:tr>
      <w:tr>
        <w:trPr>
          <w:cantSplit w:val="0"/>
          <w:trHeight w:val="186" w:hRule="atLeast"/>
          <w:tblHeader w:val="0"/>
        </w:trPr>
        <w:tc>
          <w:tcPr>
            <w:gridSpan w:val="3"/>
            <w:vMerge w:val="restart"/>
            <w:shd w:fill="eeece1" w:val="clear"/>
            <w:vAlign w:val="center"/>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Recursos del Proceso</w:t>
            </w:r>
          </w:p>
        </w:tc>
        <w:tc>
          <w:tcPr>
            <w:shd w:fill="eeece1" w:val="clear"/>
            <w:vAlign w:val="center"/>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Humanos</w:t>
            </w:r>
          </w:p>
        </w:tc>
        <w:tc>
          <w:tcPr>
            <w:gridSpan w:val="3"/>
            <w:shd w:fill="eeece1" w:val="clear"/>
            <w:vAlign w:val="center"/>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Materiales</w:t>
            </w:r>
          </w:p>
        </w:tc>
      </w:tr>
      <w:tr>
        <w:trPr>
          <w:cantSplit w:val="0"/>
          <w:trHeight w:val="367" w:hRule="atLeast"/>
          <w:tblHeader w:val="0"/>
        </w:trPr>
        <w:tc>
          <w:tcPr>
            <w:gridSpan w:val="3"/>
            <w:vMerge w:val="continue"/>
            <w:shd w:fill="eeece1" w:val="clear"/>
            <w:vAlign w:val="center"/>
          </w:tcPr>
          <w:p w:rsidR="00000000" w:rsidDel="00000000" w:rsidP="00000000" w:rsidRDefault="00000000" w:rsidRPr="00000000" w14:paraId="000000B4">
            <w:pPr>
              <w:widowControl w:val="0"/>
              <w:spacing w:line="276" w:lineRule="auto"/>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7">
            <w:pPr>
              <w:numPr>
                <w:ilvl w:val="0"/>
                <w:numId w:val="7"/>
              </w:numPr>
              <w:ind w:left="720" w:hanging="360"/>
            </w:pPr>
            <w:r w:rsidDel="00000000" w:rsidR="00000000" w:rsidRPr="00000000">
              <w:rPr>
                <w:rFonts w:ascii="Arial" w:cs="Arial" w:eastAsia="Arial" w:hAnsi="Arial"/>
                <w:rtl w:val="0"/>
              </w:rPr>
              <w:t xml:space="preserve">Inspectores.</w:t>
            </w:r>
            <w:r w:rsidDel="00000000" w:rsidR="00000000" w:rsidRPr="00000000">
              <w:rPr>
                <w:rtl w:val="0"/>
              </w:rPr>
            </w:r>
          </w:p>
          <w:p w:rsidR="00000000" w:rsidDel="00000000" w:rsidP="00000000" w:rsidRDefault="00000000" w:rsidRPr="00000000" w14:paraId="000000B8">
            <w:pPr>
              <w:numPr>
                <w:ilvl w:val="0"/>
                <w:numId w:val="7"/>
              </w:numPr>
              <w:ind w:left="720" w:hanging="360"/>
            </w:pPr>
            <w:r w:rsidDel="00000000" w:rsidR="00000000" w:rsidRPr="00000000">
              <w:rPr>
                <w:rFonts w:ascii="Arial" w:cs="Arial" w:eastAsia="Arial" w:hAnsi="Arial"/>
                <w:rtl w:val="0"/>
              </w:rPr>
              <w:t xml:space="preserve">Supervisor. </w:t>
            </w:r>
          </w:p>
          <w:p w:rsidR="00000000" w:rsidDel="00000000" w:rsidP="00000000" w:rsidRDefault="00000000" w:rsidRPr="00000000" w14:paraId="000000B9">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Cajero </w:t>
            </w:r>
          </w:p>
          <w:p w:rsidR="00000000" w:rsidDel="00000000" w:rsidP="00000000" w:rsidRDefault="00000000" w:rsidRPr="00000000" w14:paraId="000000BA">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Personal de recepción. </w:t>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Arial" w:cs="Arial" w:eastAsia="Arial" w:hAnsi="Arial"/>
                <w:b w:val="1"/>
              </w:rPr>
            </w:pPr>
            <w:r w:rsidDel="00000000" w:rsidR="00000000" w:rsidRPr="00000000">
              <w:rPr>
                <w:rtl w:val="0"/>
              </w:rPr>
            </w:r>
          </w:p>
          <w:p w:rsidR="00000000" w:rsidDel="00000000" w:rsidP="00000000" w:rsidRDefault="00000000" w:rsidRPr="00000000" w14:paraId="000000BD">
            <w:pPr>
              <w:rPr>
                <w:rFonts w:ascii="Arial" w:cs="Arial" w:eastAsia="Arial" w:hAnsi="Arial"/>
                <w:b w:val="1"/>
              </w:rPr>
            </w:pPr>
            <w:r w:rsidDel="00000000" w:rsidR="00000000" w:rsidRPr="00000000">
              <w:rPr>
                <w:rtl w:val="0"/>
              </w:rPr>
            </w:r>
          </w:p>
        </w:tc>
        <w:tc>
          <w:tcPr>
            <w:gridSpan w:val="3"/>
            <w:vAlign w:val="center"/>
          </w:tcPr>
          <w:p w:rsidR="00000000" w:rsidDel="00000000" w:rsidP="00000000" w:rsidRDefault="00000000" w:rsidRPr="00000000" w14:paraId="000000BE">
            <w:pPr>
              <w:numPr>
                <w:ilvl w:val="0"/>
                <w:numId w:val="8"/>
              </w:numPr>
              <w:ind w:left="720" w:hanging="36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Terrenos y edificios</w:t>
            </w:r>
            <w:r w:rsidDel="00000000" w:rsidR="00000000" w:rsidRPr="00000000">
              <w:rPr>
                <w:rtl w:val="0"/>
              </w:rPr>
            </w:r>
          </w:p>
          <w:p w:rsidR="00000000" w:rsidDel="00000000" w:rsidP="00000000" w:rsidRDefault="00000000" w:rsidRPr="00000000" w14:paraId="000000BF">
            <w:pPr>
              <w:numPr>
                <w:ilvl w:val="0"/>
                <w:numId w:val="8"/>
              </w:numPr>
              <w:ind w:left="720" w:hanging="36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Equipos y máquinas de inspección</w:t>
            </w:r>
          </w:p>
          <w:p w:rsidR="00000000" w:rsidDel="00000000" w:rsidP="00000000" w:rsidRDefault="00000000" w:rsidRPr="00000000" w14:paraId="000000C0">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Caja registradora </w:t>
            </w:r>
          </w:p>
          <w:p w:rsidR="00000000" w:rsidDel="00000000" w:rsidP="00000000" w:rsidRDefault="00000000" w:rsidRPr="00000000" w14:paraId="000000C1">
            <w:pPr>
              <w:rPr>
                <w:rFonts w:ascii="Arial" w:cs="Arial" w:eastAsia="Arial" w:hAnsi="Arial"/>
                <w:b w:val="1"/>
              </w:rPr>
            </w:pPr>
            <w:r w:rsidDel="00000000" w:rsidR="00000000" w:rsidRPr="00000000">
              <w:rPr>
                <w:rtl w:val="0"/>
              </w:rPr>
            </w:r>
          </w:p>
        </w:tc>
      </w:tr>
      <w:tr>
        <w:trPr>
          <w:cantSplit w:val="0"/>
          <w:tblHeader w:val="0"/>
        </w:trPr>
        <w:tc>
          <w:tcPr>
            <w:gridSpan w:val="3"/>
            <w:vMerge w:val="restart"/>
            <w:shd w:fill="eeece1" w:val="clear"/>
            <w:vAlign w:val="center"/>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Formulario, registro e información del proceso</w:t>
            </w:r>
          </w:p>
        </w:tc>
        <w:tc>
          <w:tcPr>
            <w:shd w:fill="eeece1" w:val="clear"/>
            <w:vAlign w:val="center"/>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Formularios</w:t>
            </w:r>
          </w:p>
        </w:tc>
        <w:tc>
          <w:tcPr>
            <w:gridSpan w:val="2"/>
            <w:shd w:fill="eeece1" w:val="clear"/>
            <w:vAlign w:val="center"/>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Registros </w:t>
            </w:r>
          </w:p>
        </w:tc>
        <w:tc>
          <w:tcPr>
            <w:shd w:fill="eeece1" w:val="clear"/>
            <w:vAlign w:val="center"/>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información</w:t>
            </w:r>
          </w:p>
        </w:tc>
      </w:tr>
      <w:tr>
        <w:trPr>
          <w:cantSplit w:val="0"/>
          <w:tblHeader w:val="0"/>
        </w:trPr>
        <w:tc>
          <w:tcPr>
            <w:gridSpan w:val="3"/>
            <w:vMerge w:val="continue"/>
            <w:shd w:fill="eeece1" w:val="clear"/>
            <w:vAlign w:val="center"/>
          </w:tcPr>
          <w:p w:rsidR="00000000" w:rsidDel="00000000" w:rsidP="00000000" w:rsidRDefault="00000000" w:rsidRPr="00000000" w14:paraId="000000CB">
            <w:pPr>
              <w:widowControl w:val="0"/>
              <w:spacing w:line="276" w:lineRule="auto"/>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E">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rtl w:val="0"/>
              </w:rPr>
              <w:t xml:space="preserve">Informe detallado que se le entrega al cliente. </w:t>
            </w:r>
          </w:p>
          <w:p w:rsidR="00000000" w:rsidDel="00000000" w:rsidP="00000000" w:rsidRDefault="00000000" w:rsidRPr="00000000" w14:paraId="000000CF">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Comprobante primera Revisión. </w:t>
            </w:r>
          </w:p>
          <w:p w:rsidR="00000000" w:rsidDel="00000000" w:rsidP="00000000" w:rsidRDefault="00000000" w:rsidRPr="00000000" w14:paraId="000000D0">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rtl w:val="0"/>
              </w:rPr>
              <w:t xml:space="preserve">Oblea de habilitación.</w:t>
            </w:r>
          </w:p>
          <w:p w:rsidR="00000000" w:rsidDel="00000000" w:rsidP="00000000" w:rsidRDefault="00000000" w:rsidRPr="00000000" w14:paraId="000000D1">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rtl w:val="0"/>
              </w:rPr>
              <w:t xml:space="preserve">Comprobante de pago.</w:t>
            </w:r>
          </w:p>
          <w:p w:rsidR="00000000" w:rsidDel="00000000" w:rsidP="00000000" w:rsidRDefault="00000000" w:rsidRPr="00000000" w14:paraId="000000D2">
            <w:pPr>
              <w:rPr>
                <w:rFonts w:ascii="Arial" w:cs="Arial" w:eastAsia="Arial" w:hAnsi="Arial"/>
                <w:b w:val="1"/>
              </w:rPr>
            </w:pPr>
            <w:r w:rsidDel="00000000" w:rsidR="00000000" w:rsidRPr="00000000">
              <w:rPr>
                <w:rtl w:val="0"/>
              </w:rPr>
            </w:r>
          </w:p>
          <w:p w:rsidR="00000000" w:rsidDel="00000000" w:rsidP="00000000" w:rsidRDefault="00000000" w:rsidRPr="00000000" w14:paraId="000000D3">
            <w:pPr>
              <w:rPr>
                <w:rFonts w:ascii="Arial" w:cs="Arial" w:eastAsia="Arial" w:hAnsi="Arial"/>
                <w:b w:val="1"/>
              </w:rPr>
            </w:pPr>
            <w:r w:rsidDel="00000000" w:rsidR="00000000" w:rsidRPr="00000000">
              <w:rPr>
                <w:rtl w:val="0"/>
              </w:rPr>
            </w:r>
          </w:p>
        </w:tc>
        <w:tc>
          <w:tcPr>
            <w:gridSpan w:val="2"/>
            <w:vAlign w:val="center"/>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Datos del cliente.</w:t>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Datos del vehículo. </w:t>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Resultado de inspección</w:t>
            </w:r>
          </w:p>
        </w:tc>
        <w:tc>
          <w:tcPr>
            <w:vAlign w:val="center"/>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Informe de vehículo con inspecciones realizadas y su respectivo resultado.</w:t>
            </w:r>
          </w:p>
          <w:p w:rsidR="00000000" w:rsidDel="00000000" w:rsidP="00000000" w:rsidRDefault="00000000" w:rsidRPr="00000000" w14:paraId="000000DB">
            <w:pPr>
              <w:spacing w:line="276" w:lineRule="auto"/>
              <w:rPr>
                <w:rFonts w:ascii="Arial" w:cs="Arial" w:eastAsia="Arial" w:hAnsi="Arial"/>
              </w:rPr>
            </w:pPr>
            <w:r w:rsidDel="00000000" w:rsidR="00000000" w:rsidRPr="00000000">
              <w:rPr>
                <w:rFonts w:ascii="Arial" w:cs="Arial" w:eastAsia="Arial" w:hAnsi="Arial"/>
                <w:rtl w:val="0"/>
              </w:rPr>
              <w:t xml:space="preserve">Reporte municipal de inspecciones realizadas. </w:t>
            </w:r>
          </w:p>
        </w:tc>
      </w:tr>
      <w:tr>
        <w:trPr>
          <w:cantSplit w:val="0"/>
          <w:trHeight w:val="2008.828125" w:hRule="atLeast"/>
          <w:tblHeader w:val="0"/>
        </w:trPr>
        <w:tc>
          <w:tcPr>
            <w:gridSpan w:val="3"/>
            <w:shd w:fill="eeece1" w:val="clear"/>
            <w:vAlign w:val="center"/>
          </w:tcPr>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Reglas de Negocio</w:t>
            </w:r>
          </w:p>
        </w:tc>
        <w:tc>
          <w:tcPr>
            <w:gridSpan w:val="4"/>
            <w:vAlign w:val="center"/>
          </w:tcPr>
          <w:p w:rsidR="00000000" w:rsidDel="00000000" w:rsidP="00000000" w:rsidRDefault="00000000" w:rsidRPr="00000000" w14:paraId="000000DF">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Para realizar la VTV el titular del vehículo debe ser quien se presente a la planta</w:t>
            </w:r>
          </w:p>
          <w:p w:rsidR="00000000" w:rsidDel="00000000" w:rsidP="00000000" w:rsidRDefault="00000000" w:rsidRPr="00000000" w14:paraId="000000E0">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 En caso de que se detecten defectos leves se dispone de 60 días para abordar las reparaciones necesarias.</w:t>
            </w:r>
          </w:p>
          <w:p w:rsidR="00000000" w:rsidDel="00000000" w:rsidP="00000000" w:rsidRDefault="00000000" w:rsidRPr="00000000" w14:paraId="000000E1">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En caso de que la inspección sea rechazada se establece un plazo de un día para resolver la situación. </w:t>
            </w:r>
          </w:p>
          <w:p w:rsidR="00000000" w:rsidDel="00000000" w:rsidP="00000000" w:rsidRDefault="00000000" w:rsidRPr="00000000" w14:paraId="000000E2">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Para acceder a la inspección el dueño del vehículo necesita la documentación correspondiente. </w:t>
            </w:r>
          </w:p>
          <w:p w:rsidR="00000000" w:rsidDel="00000000" w:rsidP="00000000" w:rsidRDefault="00000000" w:rsidRPr="00000000" w14:paraId="000000E3">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El vehículo debe pasar las tres líneas. </w:t>
            </w:r>
          </w:p>
        </w:tc>
      </w:tr>
      <w:tr>
        <w:trPr>
          <w:cantSplit w:val="0"/>
          <w:tblHeader w:val="0"/>
        </w:trPr>
        <w:tc>
          <w:tcPr>
            <w:gridSpan w:val="3"/>
            <w:shd w:fill="eeece1" w:val="clear"/>
            <w:vAlign w:val="center"/>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Restricciones</w:t>
            </w:r>
          </w:p>
        </w:tc>
        <w:tc>
          <w:tcPr>
            <w:gridSpan w:val="4"/>
            <w:vAlign w:val="center"/>
          </w:tcPr>
          <w:p w:rsidR="00000000" w:rsidDel="00000000" w:rsidP="00000000" w:rsidRDefault="00000000" w:rsidRPr="00000000" w14:paraId="000000EA">
            <w:pPr>
              <w:rPr>
                <w:rFonts w:ascii="Arial" w:cs="Arial" w:eastAsia="Arial" w:hAnsi="Arial"/>
                <w:b w:val="1"/>
              </w:rPr>
            </w:pP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Ley de facturación impuesta por AFIP.</w:t>
            </w:r>
          </w:p>
          <w:p w:rsidR="00000000" w:rsidDel="00000000" w:rsidP="00000000" w:rsidRDefault="00000000" w:rsidRPr="00000000" w14:paraId="000000EC">
            <w:pPr>
              <w:rPr>
                <w:rFonts w:ascii="Arial" w:cs="Arial" w:eastAsia="Arial" w:hAnsi="Arial"/>
                <w:b w:val="1"/>
              </w:rPr>
            </w:pPr>
            <w:r w:rsidDel="00000000" w:rsidR="00000000" w:rsidRPr="00000000">
              <w:rPr>
                <w:rtl w:val="0"/>
              </w:rPr>
            </w:r>
          </w:p>
        </w:tc>
      </w:tr>
      <w:tr>
        <w:trPr>
          <w:cantSplit w:val="0"/>
          <w:tblHeader w:val="0"/>
        </w:trPr>
        <w:tc>
          <w:tcPr>
            <w:gridSpan w:val="3"/>
            <w:shd w:fill="eeece1" w:val="clear"/>
            <w:vAlign w:val="center"/>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Listado de actividades</w:t>
            </w:r>
          </w:p>
        </w:tc>
        <w:tc>
          <w:tcPr>
            <w:gridSpan w:val="4"/>
            <w:vAlign w:val="center"/>
          </w:tcPr>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Listado de actividades en BPMN. </w:t>
            </w:r>
          </w:p>
          <w:p w:rsidR="00000000" w:rsidDel="00000000" w:rsidP="00000000" w:rsidRDefault="00000000" w:rsidRPr="00000000" w14:paraId="000000F4">
            <w:pPr>
              <w:rPr>
                <w:rFonts w:ascii="Arial" w:cs="Arial" w:eastAsia="Arial" w:hAnsi="Arial"/>
              </w:rPr>
            </w:pPr>
            <w:r w:rsidDel="00000000" w:rsidR="00000000" w:rsidRPr="00000000">
              <w:rPr>
                <w:rtl w:val="0"/>
              </w:rPr>
            </w:r>
          </w:p>
        </w:tc>
      </w:tr>
      <w:tr>
        <w:trPr>
          <w:cantSplit w:val="0"/>
          <w:tblHeader w:val="0"/>
        </w:trPr>
        <w:tc>
          <w:tcPr>
            <w:gridSpan w:val="3"/>
            <w:shd w:fill="eeece1" w:val="clear"/>
            <w:vAlign w:val="center"/>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Observaciones</w:t>
            </w:r>
          </w:p>
        </w:tc>
        <w:tc>
          <w:tcPr>
            <w:gridSpan w:val="4"/>
            <w:vAlign w:val="center"/>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C">
            <w:pPr>
              <w:rPr>
                <w:rFonts w:ascii="Arial" w:cs="Arial" w:eastAsia="Arial" w:hAnsi="Arial"/>
              </w:rPr>
            </w:pPr>
            <w:r w:rsidDel="00000000" w:rsidR="00000000" w:rsidRPr="00000000">
              <w:rPr>
                <w:rtl w:val="0"/>
              </w:rPr>
            </w:r>
          </w:p>
        </w:tc>
      </w:tr>
      <w:tr>
        <w:trPr>
          <w:cantSplit w:val="0"/>
          <w:tblHeader w:val="0"/>
        </w:trPr>
        <w:tc>
          <w:tcPr>
            <w:gridSpan w:val="7"/>
            <w:shd w:fill="eeece1" w:val="clear"/>
            <w:vAlign w:val="center"/>
          </w:tcPr>
          <w:p w:rsidR="00000000" w:rsidDel="00000000" w:rsidP="00000000" w:rsidRDefault="00000000" w:rsidRPr="00000000" w14:paraId="00000100">
            <w:pPr>
              <w:rPr>
                <w:rFonts w:ascii="Arial" w:cs="Arial" w:eastAsia="Arial" w:hAnsi="Arial"/>
                <w:b w:val="1"/>
              </w:rPr>
            </w:pPr>
            <w:r w:rsidDel="00000000" w:rsidR="00000000" w:rsidRPr="00000000">
              <w:rPr>
                <w:rFonts w:ascii="Arial" w:cs="Arial" w:eastAsia="Arial" w:hAnsi="Arial"/>
                <w:b w:val="1"/>
                <w:rtl w:val="0"/>
              </w:rPr>
              <w:t xml:space="preserve">Historia de Cambios</w:t>
            </w:r>
          </w:p>
        </w:tc>
      </w:tr>
      <w:tr>
        <w:trPr>
          <w:cantSplit w:val="0"/>
          <w:tblHeader w:val="0"/>
        </w:trPr>
        <w:tc>
          <w:tcPr>
            <w:vAlign w:val="center"/>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Versión</w:t>
            </w:r>
          </w:p>
        </w:tc>
        <w:tc>
          <w:tcPr>
            <w:vAlign w:val="center"/>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Fecha</w:t>
            </w:r>
          </w:p>
        </w:tc>
        <w:tc>
          <w:tcPr>
            <w:gridSpan w:val="3"/>
            <w:vAlign w:val="center"/>
          </w:tcPr>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Descripción del cambio</w:t>
            </w:r>
          </w:p>
        </w:tc>
        <w:tc>
          <w:tcPr>
            <w:gridSpan w:val="2"/>
            <w:vAlign w:val="center"/>
          </w:tcPr>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Autor/res</w:t>
            </w:r>
          </w:p>
        </w:tc>
      </w:tr>
      <w:tr>
        <w:trPr>
          <w:cantSplit w:val="0"/>
          <w:tblHeader w:val="0"/>
        </w:trPr>
        <w:tc>
          <w:tcPr>
            <w:vAlign w:val="center"/>
          </w:tcPr>
          <w:p w:rsidR="00000000" w:rsidDel="00000000" w:rsidP="00000000" w:rsidRDefault="00000000" w:rsidRPr="00000000" w14:paraId="0000010E">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0F">
            <w:pPr>
              <w:rPr>
                <w:rFonts w:ascii="Arial" w:cs="Arial" w:eastAsia="Arial" w:hAnsi="Arial"/>
              </w:rPr>
            </w:pPr>
            <w:r w:rsidDel="00000000" w:rsidR="00000000" w:rsidRPr="00000000">
              <w:rPr>
                <w:rtl w:val="0"/>
              </w:rPr>
            </w:r>
          </w:p>
        </w:tc>
        <w:tc>
          <w:tcPr>
            <w:gridSpan w:val="3"/>
            <w:vAlign w:val="center"/>
          </w:tcPr>
          <w:p w:rsidR="00000000" w:rsidDel="00000000" w:rsidP="00000000" w:rsidRDefault="00000000" w:rsidRPr="00000000" w14:paraId="00000110">
            <w:pPr>
              <w:rPr>
                <w:rFonts w:ascii="Arial" w:cs="Arial" w:eastAsia="Arial" w:hAnsi="Arial"/>
              </w:rPr>
            </w:pPr>
            <w:r w:rsidDel="00000000" w:rsidR="00000000" w:rsidRPr="00000000">
              <w:rPr>
                <w:rtl w:val="0"/>
              </w:rPr>
            </w:r>
          </w:p>
        </w:tc>
        <w:tc>
          <w:tcPr>
            <w:gridSpan w:val="2"/>
            <w:vAlign w:val="center"/>
          </w:tcPr>
          <w:p w:rsidR="00000000" w:rsidDel="00000000" w:rsidP="00000000" w:rsidRDefault="00000000" w:rsidRPr="00000000" w14:paraId="00000113">
            <w:pPr>
              <w:rPr>
                <w:rFonts w:ascii="Arial" w:cs="Arial" w:eastAsia="Arial" w:hAnsi="Arial"/>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5">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16">
            <w:pPr>
              <w:rPr>
                <w:rFonts w:ascii="Arial" w:cs="Arial" w:eastAsia="Arial" w:hAnsi="Arial"/>
              </w:rPr>
            </w:pPr>
            <w:r w:rsidDel="00000000" w:rsidR="00000000" w:rsidRPr="00000000">
              <w:rPr>
                <w:rtl w:val="0"/>
              </w:rPr>
            </w:r>
          </w:p>
        </w:tc>
        <w:tc>
          <w:tcPr>
            <w:gridSpan w:val="3"/>
            <w:vAlign w:val="center"/>
          </w:tcPr>
          <w:p w:rsidR="00000000" w:rsidDel="00000000" w:rsidP="00000000" w:rsidRDefault="00000000" w:rsidRPr="00000000" w14:paraId="00000117">
            <w:pPr>
              <w:rPr>
                <w:rFonts w:ascii="Arial" w:cs="Arial" w:eastAsia="Arial" w:hAnsi="Arial"/>
              </w:rPr>
            </w:pPr>
            <w:r w:rsidDel="00000000" w:rsidR="00000000" w:rsidRPr="00000000">
              <w:rPr>
                <w:rtl w:val="0"/>
              </w:rPr>
            </w:r>
          </w:p>
        </w:tc>
        <w:tc>
          <w:tcPr>
            <w:gridSpan w:val="2"/>
            <w:vAlign w:val="center"/>
          </w:tcPr>
          <w:p w:rsidR="00000000" w:rsidDel="00000000" w:rsidP="00000000" w:rsidRDefault="00000000" w:rsidRPr="00000000" w14:paraId="0000011A">
            <w:pPr>
              <w:rPr>
                <w:rFonts w:ascii="Arial" w:cs="Arial" w:eastAsia="Arial" w:hAnsi="Arial"/>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C">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1D">
            <w:pPr>
              <w:rPr>
                <w:rFonts w:ascii="Arial" w:cs="Arial" w:eastAsia="Arial" w:hAnsi="Arial"/>
              </w:rPr>
            </w:pPr>
            <w:r w:rsidDel="00000000" w:rsidR="00000000" w:rsidRPr="00000000">
              <w:rPr>
                <w:rtl w:val="0"/>
              </w:rPr>
            </w:r>
          </w:p>
        </w:tc>
        <w:tc>
          <w:tcPr>
            <w:gridSpan w:val="3"/>
            <w:vAlign w:val="center"/>
          </w:tcPr>
          <w:p w:rsidR="00000000" w:rsidDel="00000000" w:rsidP="00000000" w:rsidRDefault="00000000" w:rsidRPr="00000000" w14:paraId="0000011E">
            <w:pPr>
              <w:rPr>
                <w:rFonts w:ascii="Arial" w:cs="Arial" w:eastAsia="Arial" w:hAnsi="Arial"/>
              </w:rPr>
            </w:pPr>
            <w:r w:rsidDel="00000000" w:rsidR="00000000" w:rsidRPr="00000000">
              <w:rPr>
                <w:rtl w:val="0"/>
              </w:rPr>
            </w:r>
          </w:p>
        </w:tc>
        <w:tc>
          <w:tcPr>
            <w:gridSpan w:val="2"/>
            <w:vAlign w:val="center"/>
          </w:tcPr>
          <w:p w:rsidR="00000000" w:rsidDel="00000000" w:rsidP="00000000" w:rsidRDefault="00000000" w:rsidRPr="00000000" w14:paraId="00000121">
            <w:pPr>
              <w:rPr>
                <w:rFonts w:ascii="Arial" w:cs="Arial" w:eastAsia="Arial" w:hAnsi="Arial"/>
              </w:rPr>
            </w:pPr>
            <w:r w:rsidDel="00000000" w:rsidR="00000000" w:rsidRPr="00000000">
              <w:rPr>
                <w:rtl w:val="0"/>
              </w:rPr>
            </w:r>
          </w:p>
        </w:tc>
      </w:tr>
    </w:tbl>
    <w:p w:rsidR="00000000" w:rsidDel="00000000" w:rsidP="00000000" w:rsidRDefault="00000000" w:rsidRPr="00000000" w14:paraId="00000123">
      <w:pPr>
        <w:pStyle w:val="Heading1"/>
        <w:spacing w:line="240" w:lineRule="auto"/>
        <w:rPr>
          <w:b w:val="1"/>
          <w:i w:val="1"/>
          <w:color w:val="000000"/>
          <w:sz w:val="34"/>
          <w:szCs w:val="34"/>
          <w:u w:val="single"/>
        </w:rPr>
      </w:pPr>
      <w:bookmarkStart w:colFirst="0" w:colLast="0" w:name="_heading=h.d92vb9ckonu8" w:id="7"/>
      <w:bookmarkEnd w:id="7"/>
      <w:r w:rsidDel="00000000" w:rsidR="00000000" w:rsidRPr="00000000">
        <w:rPr>
          <w:rtl w:val="0"/>
        </w:rPr>
      </w:r>
    </w:p>
    <w:p w:rsidR="00000000" w:rsidDel="00000000" w:rsidP="00000000" w:rsidRDefault="00000000" w:rsidRPr="00000000" w14:paraId="00000124">
      <w:pPr>
        <w:pStyle w:val="Heading1"/>
        <w:spacing w:after="0" w:line="240" w:lineRule="auto"/>
        <w:rPr>
          <w:b w:val="1"/>
          <w:i w:val="1"/>
          <w:color w:val="000000"/>
          <w:sz w:val="34"/>
          <w:szCs w:val="34"/>
          <w:u w:val="single"/>
        </w:rPr>
      </w:pPr>
      <w:bookmarkStart w:colFirst="0" w:colLast="0" w:name="_heading=h.fwkdtedzqjcn" w:id="8"/>
      <w:bookmarkEnd w:id="8"/>
      <w:r w:rsidDel="00000000" w:rsidR="00000000" w:rsidRPr="00000000">
        <w:rPr>
          <w:rtl w:val="0"/>
        </w:rPr>
      </w:r>
    </w:p>
    <w:p w:rsidR="00000000" w:rsidDel="00000000" w:rsidP="00000000" w:rsidRDefault="00000000" w:rsidRPr="00000000" w14:paraId="00000125">
      <w:pPr>
        <w:pStyle w:val="Heading1"/>
        <w:spacing w:after="0" w:line="240" w:lineRule="auto"/>
        <w:rPr>
          <w:b w:val="1"/>
          <w:i w:val="1"/>
          <w:color w:val="000000"/>
          <w:sz w:val="34"/>
          <w:szCs w:val="34"/>
          <w:u w:val="single"/>
        </w:rPr>
      </w:pPr>
      <w:bookmarkStart w:colFirst="0" w:colLast="0" w:name="_heading=h.9o2ci2i2t3dt" w:id="9"/>
      <w:bookmarkEnd w:id="9"/>
      <w:r w:rsidDel="00000000" w:rsidR="00000000" w:rsidRPr="00000000">
        <w:rPr>
          <w:rtl w:val="0"/>
        </w:rPr>
      </w:r>
    </w:p>
    <w:p w:rsidR="00000000" w:rsidDel="00000000" w:rsidP="00000000" w:rsidRDefault="00000000" w:rsidRPr="00000000" w14:paraId="00000126">
      <w:pPr>
        <w:pStyle w:val="Heading1"/>
        <w:spacing w:after="0" w:line="240" w:lineRule="auto"/>
        <w:rPr>
          <w:b w:val="1"/>
          <w:i w:val="1"/>
          <w:color w:val="000000"/>
          <w:sz w:val="34"/>
          <w:szCs w:val="34"/>
          <w:u w:val="single"/>
        </w:rPr>
      </w:pPr>
      <w:bookmarkStart w:colFirst="0" w:colLast="0" w:name="_heading=h.6kjvloycwn7g" w:id="10"/>
      <w:bookmarkEnd w:id="10"/>
      <w:r w:rsidDel="00000000" w:rsidR="00000000" w:rsidRPr="00000000">
        <w:rPr>
          <w:rtl w:val="0"/>
        </w:rPr>
      </w:r>
    </w:p>
    <w:p w:rsidR="00000000" w:rsidDel="00000000" w:rsidP="00000000" w:rsidRDefault="00000000" w:rsidRPr="00000000" w14:paraId="00000127">
      <w:pPr>
        <w:pStyle w:val="Heading1"/>
        <w:spacing w:after="0" w:line="240" w:lineRule="auto"/>
        <w:rPr>
          <w:b w:val="1"/>
          <w:i w:val="1"/>
          <w:color w:val="000000"/>
          <w:sz w:val="34"/>
          <w:szCs w:val="34"/>
          <w:u w:val="single"/>
        </w:rPr>
      </w:pPr>
      <w:bookmarkStart w:colFirst="0" w:colLast="0" w:name="_heading=h.1l184a84u5jl" w:id="11"/>
      <w:bookmarkEnd w:id="11"/>
      <w:r w:rsidDel="00000000" w:rsidR="00000000" w:rsidRPr="00000000">
        <w:rPr>
          <w:rtl w:val="0"/>
        </w:rPr>
      </w:r>
    </w:p>
    <w:p w:rsidR="00000000" w:rsidDel="00000000" w:rsidP="00000000" w:rsidRDefault="00000000" w:rsidRPr="00000000" w14:paraId="00000128">
      <w:pPr>
        <w:pStyle w:val="Heading1"/>
        <w:spacing w:after="0" w:line="240" w:lineRule="auto"/>
        <w:rPr>
          <w:b w:val="1"/>
          <w:i w:val="1"/>
          <w:color w:val="000000"/>
          <w:sz w:val="34"/>
          <w:szCs w:val="34"/>
          <w:u w:val="single"/>
        </w:rPr>
      </w:pPr>
      <w:bookmarkStart w:colFirst="0" w:colLast="0" w:name="_heading=h.s8xbhvzbvugv" w:id="12"/>
      <w:bookmarkEnd w:id="12"/>
      <w:r w:rsidDel="00000000" w:rsidR="00000000" w:rsidRPr="00000000">
        <w:rPr>
          <w:rtl w:val="0"/>
        </w:rPr>
      </w:r>
    </w:p>
    <w:p w:rsidR="00000000" w:rsidDel="00000000" w:rsidP="00000000" w:rsidRDefault="00000000" w:rsidRPr="00000000" w14:paraId="00000129">
      <w:pPr>
        <w:pStyle w:val="Heading1"/>
        <w:spacing w:after="0" w:line="240" w:lineRule="auto"/>
        <w:rPr>
          <w:b w:val="1"/>
          <w:i w:val="1"/>
          <w:color w:val="000000"/>
          <w:sz w:val="34"/>
          <w:szCs w:val="34"/>
          <w:u w:val="single"/>
        </w:rPr>
      </w:pPr>
      <w:bookmarkStart w:colFirst="0" w:colLast="0" w:name="_heading=h.7g9mlumfbcr" w:id="13"/>
      <w:bookmarkEnd w:id="13"/>
      <w:r w:rsidDel="00000000" w:rsidR="00000000" w:rsidRPr="00000000">
        <w:rPr>
          <w:rtl w:val="0"/>
        </w:rPr>
      </w:r>
    </w:p>
    <w:p w:rsidR="00000000" w:rsidDel="00000000" w:rsidP="00000000" w:rsidRDefault="00000000" w:rsidRPr="00000000" w14:paraId="0000012A">
      <w:pPr>
        <w:pStyle w:val="Heading1"/>
        <w:spacing w:after="0" w:line="240" w:lineRule="auto"/>
        <w:rPr>
          <w:b w:val="1"/>
          <w:i w:val="1"/>
          <w:color w:val="000000"/>
          <w:sz w:val="34"/>
          <w:szCs w:val="34"/>
          <w:u w:val="single"/>
        </w:rPr>
      </w:pPr>
      <w:bookmarkStart w:colFirst="0" w:colLast="0" w:name="_heading=h.5162rzi1259b" w:id="14"/>
      <w:bookmarkEnd w:id="14"/>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dt>
      <w:sdtPr>
        <w:tag w:val="goog_rdk_2"/>
      </w:sdtPr>
      <w:sdtContent>
        <w:p w:rsidR="00000000" w:rsidDel="00000000" w:rsidP="00000000" w:rsidRDefault="00000000" w:rsidRPr="00000000" w14:paraId="0000012C">
          <w:pPr>
            <w:rPr>
              <w:ins w:author="Mateo Rolon" w:id="0" w:date="2024-05-27T19:10:08Z"/>
            </w:rPr>
          </w:pPr>
          <w:sdt>
            <w:sdtPr>
              <w:tag w:val="goog_rdk_1"/>
            </w:sdtPr>
            <w:sdtContent>
              <w:ins w:author="Mateo Rolon" w:id="0" w:date="2024-05-27T19:10:08Z">
                <w:r w:rsidDel="00000000" w:rsidR="00000000" w:rsidRPr="00000000">
                  <w:rPr>
                    <w:rtl w:val="0"/>
                  </w:rPr>
                </w:r>
              </w:ins>
            </w:sdtContent>
          </w:sdt>
        </w:p>
      </w:sdtContent>
    </w:sdt>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spacing w:after="22" w:line="240" w:lineRule="auto"/>
        <w:jc w:val="both"/>
        <w:rPr>
          <w:rFonts w:ascii="Arial" w:cs="Arial" w:eastAsia="Arial" w:hAnsi="Arial"/>
          <w:b w:val="1"/>
          <w:i w:val="1"/>
          <w:color w:val="000000"/>
          <w:sz w:val="24"/>
          <w:szCs w:val="24"/>
          <w:u w:val="single"/>
        </w:rPr>
      </w:pPr>
      <w:bookmarkStart w:colFirst="0" w:colLast="0" w:name="_heading=h.9hj14vx6kjm6" w:id="15"/>
      <w:bookmarkEnd w:id="15"/>
      <w:r w:rsidDel="00000000" w:rsidR="00000000" w:rsidRPr="00000000">
        <w:rPr>
          <w:b w:val="1"/>
          <w:i w:val="1"/>
          <w:color w:val="000000"/>
          <w:sz w:val="36"/>
          <w:szCs w:val="36"/>
          <w:u w:val="single"/>
          <w:rtl w:val="0"/>
        </w:rPr>
        <w:t xml:space="preserve">BPMN</w:t>
      </w:r>
      <w:r w:rsidDel="00000000" w:rsidR="00000000" w:rsidRPr="00000000">
        <w:rPr>
          <w:rFonts w:ascii="Arial" w:cs="Arial" w:eastAsia="Arial" w:hAnsi="Arial"/>
          <w:b w:val="1"/>
          <w:i w:val="1"/>
          <w:color w:val="000000"/>
          <w:sz w:val="24"/>
          <w:szCs w:val="24"/>
          <w:u w:val="single"/>
          <w:rtl w:val="0"/>
        </w:rPr>
        <w:t xml:space="preserve"> </w:t>
      </w:r>
    </w:p>
    <w:p w:rsidR="00000000" w:rsidDel="00000000" w:rsidP="00000000" w:rsidRDefault="00000000" w:rsidRPr="00000000" w14:paraId="0000012F">
      <w:pPr>
        <w:spacing w:after="22"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Modelo del proceso de la inspección técnica para primeras revisiones con BPMN. </w:t>
      </w:r>
    </w:p>
    <w:p w:rsidR="00000000" w:rsidDel="00000000" w:rsidP="00000000" w:rsidRDefault="00000000" w:rsidRPr="00000000" w14:paraId="00000130">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1">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2">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3">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4">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5">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6">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7">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8">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9">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A">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B">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C">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D">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E">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F">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0">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1">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2">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3">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4">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5">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6">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7">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8">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9">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A">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B">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C">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D">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E">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F">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0">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1">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2">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3">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4">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5">
      <w:pPr>
        <w:spacing w:after="22"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6">
      <w:pPr>
        <w:pStyle w:val="Heading1"/>
        <w:spacing w:after="0" w:line="240" w:lineRule="auto"/>
        <w:jc w:val="both"/>
        <w:rPr>
          <w:b w:val="1"/>
          <w:i w:val="1"/>
          <w:color w:val="000000"/>
          <w:sz w:val="34"/>
          <w:szCs w:val="34"/>
          <w:u w:val="single"/>
        </w:rPr>
      </w:pPr>
      <w:bookmarkStart w:colFirst="0" w:colLast="0" w:name="_heading=h.8g5w8qh7ajzj" w:id="16"/>
      <w:bookmarkEnd w:id="16"/>
      <w:r w:rsidDel="00000000" w:rsidR="00000000" w:rsidRPr="00000000">
        <w:rPr>
          <w:rtl w:val="0"/>
        </w:rPr>
      </w:r>
    </w:p>
    <w:p w:rsidR="00000000" w:rsidDel="00000000" w:rsidP="00000000" w:rsidRDefault="00000000" w:rsidRPr="00000000" w14:paraId="00000157">
      <w:pPr>
        <w:pStyle w:val="Heading1"/>
        <w:spacing w:after="0" w:line="240" w:lineRule="auto"/>
        <w:jc w:val="both"/>
        <w:rPr>
          <w:b w:val="1"/>
          <w:i w:val="1"/>
          <w:color w:val="000000"/>
          <w:sz w:val="34"/>
          <w:szCs w:val="34"/>
          <w:u w:val="single"/>
          <w:vertAlign w:val="baseline"/>
        </w:rPr>
      </w:pPr>
      <w:bookmarkStart w:colFirst="0" w:colLast="0" w:name="_heading=h.co1x421xbiak" w:id="17"/>
      <w:bookmarkEnd w:id="17"/>
      <w:r w:rsidDel="00000000" w:rsidR="00000000" w:rsidRPr="00000000">
        <w:rPr>
          <w:b w:val="1"/>
          <w:i w:val="1"/>
          <w:color w:val="000000"/>
          <w:sz w:val="34"/>
          <w:szCs w:val="34"/>
          <w:u w:val="single"/>
          <w:vertAlign w:val="baseline"/>
          <w:rtl w:val="0"/>
        </w:rPr>
        <w:t xml:space="preserve">Bibliografía</w:t>
      </w:r>
      <w:r w:rsidDel="00000000" w:rsidR="00000000" w:rsidRPr="00000000">
        <w:rPr>
          <w:b w:val="1"/>
          <w:i w:val="1"/>
          <w:color w:val="000000"/>
          <w:sz w:val="34"/>
          <w:szCs w:val="34"/>
          <w:u w:val="single"/>
          <w:rtl w:val="0"/>
        </w:rPr>
        <w:t xml:space="preserve"> </w:t>
      </w:r>
      <w:r w:rsidDel="00000000" w:rsidR="00000000" w:rsidRPr="00000000">
        <w:rPr>
          <w:b w:val="1"/>
          <w:i w:val="1"/>
          <w:color w:val="000000"/>
          <w:sz w:val="34"/>
          <w:szCs w:val="34"/>
          <w:u w:val="single"/>
          <w:vertAlign w:val="baseline"/>
          <w:rtl w:val="0"/>
        </w:rPr>
        <w:t xml:space="preserve">utilizada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4"/>
          <w:szCs w:val="24"/>
          <w:shd w:fill="auto" w:val="clear"/>
          <w:vertAlign w:val="baseline"/>
        </w:rPr>
      </w:pPr>
      <w:r w:rsidDel="00000000" w:rsidR="00000000" w:rsidRPr="00000000">
        <w:rPr>
          <w:rFonts w:ascii="Arial" w:cs="Arial" w:eastAsia="Arial" w:hAnsi="Arial"/>
          <w:i w:val="1"/>
          <w:smallCaps w:val="0"/>
          <w:strike w:val="0"/>
          <w:color w:val="000000"/>
          <w:sz w:val="24"/>
          <w:szCs w:val="24"/>
          <w:shd w:fill="auto" w:val="clear"/>
          <w:vertAlign w:val="baseline"/>
          <w:rtl w:val="0"/>
        </w:rPr>
        <w:t xml:space="preserve">para la presentación del informe ( apuntes tomados en clase ,</w:t>
      </w:r>
      <w:r w:rsidDel="00000000" w:rsidR="00000000" w:rsidRPr="00000000">
        <w:rPr>
          <w:rFonts w:ascii="Arial" w:cs="Arial" w:eastAsia="Arial" w:hAnsi="Arial"/>
          <w:i w:val="1"/>
          <w:sz w:val="24"/>
          <w:szCs w:val="24"/>
          <w:rtl w:val="0"/>
        </w:rPr>
        <w:t xml:space="preserve">diapositivas del campus virtual</w:t>
      </w:r>
      <w:r w:rsidDel="00000000" w:rsidR="00000000" w:rsidRPr="00000000">
        <w:rPr>
          <w:rFonts w:ascii="Arial" w:cs="Arial" w:eastAsia="Arial" w:hAnsi="Arial"/>
          <w:i w:val="1"/>
          <w:smallCaps w:val="0"/>
          <w:strike w:val="0"/>
          <w:color w:val="000000"/>
          <w:sz w:val="24"/>
          <w:szCs w:val="24"/>
          <w:shd w:fill="auto" w:val="clear"/>
          <w:vertAlign w:val="baseline"/>
          <w:rtl w:val="0"/>
        </w:rPr>
        <w:t xml:space="preserve">.)</w:t>
      </w:r>
    </w:p>
    <w:p w:rsidR="00000000" w:rsidDel="00000000" w:rsidP="00000000" w:rsidRDefault="00000000" w:rsidRPr="00000000" w14:paraId="00000159">
      <w:pPr>
        <w:pStyle w:val="Heading2"/>
        <w:jc w:val="both"/>
        <w:rPr>
          <w:rFonts w:ascii="Arial" w:cs="Arial" w:eastAsia="Arial" w:hAnsi="Arial"/>
          <w:b w:val="0"/>
          <w:i w:val="1"/>
          <w:sz w:val="26"/>
          <w:szCs w:val="26"/>
        </w:rPr>
      </w:pPr>
      <w:bookmarkStart w:colFirst="0" w:colLast="0" w:name="_heading=h.6yvjs02idrzb" w:id="18"/>
      <w:bookmarkEnd w:id="18"/>
      <w:r w:rsidDel="00000000" w:rsidR="00000000" w:rsidRPr="00000000">
        <w:rPr>
          <w:rFonts w:ascii="Arial" w:cs="Arial" w:eastAsia="Arial" w:hAnsi="Arial"/>
          <w:i w:val="1"/>
          <w:sz w:val="26"/>
          <w:szCs w:val="26"/>
          <w:rtl w:val="0"/>
        </w:rPr>
        <w:t xml:space="preserve">Anexos</w:t>
      </w:r>
      <w:r w:rsidDel="00000000" w:rsidR="00000000" w:rsidRPr="00000000">
        <w:rPr>
          <w:rFonts w:ascii="Arial" w:cs="Arial" w:eastAsia="Arial" w:hAnsi="Arial"/>
          <w:b w:val="0"/>
          <w:i w:val="1"/>
          <w:sz w:val="26"/>
          <w:szCs w:val="26"/>
          <w:rtl w:val="0"/>
        </w:rPr>
        <w:t xml:space="preserve"> (links Mapa- </w:t>
      </w:r>
      <w:r w:rsidDel="00000000" w:rsidR="00000000" w:rsidRPr="00000000">
        <w:rPr>
          <w:rFonts w:ascii="Arial" w:cs="Arial" w:eastAsia="Arial" w:hAnsi="Arial"/>
          <w:b w:val="0"/>
          <w:i w:val="1"/>
          <w:sz w:val="26"/>
          <w:szCs w:val="26"/>
          <w:rtl w:val="0"/>
        </w:rPr>
        <w:t xml:space="preserve">BP</w:t>
      </w:r>
      <w:r w:rsidDel="00000000" w:rsidR="00000000" w:rsidRPr="00000000">
        <w:rPr>
          <w:rFonts w:ascii="Arial" w:cs="Arial" w:eastAsia="Arial" w:hAnsi="Arial"/>
          <w:b w:val="0"/>
          <w:i w:val="1"/>
          <w:sz w:val="26"/>
          <w:szCs w:val="26"/>
          <w:rtl w:val="0"/>
        </w:rPr>
        <w:t xml:space="preserve">MN) </w:t>
      </w:r>
    </w:p>
    <w:p w:rsidR="00000000" w:rsidDel="00000000" w:rsidP="00000000" w:rsidRDefault="00000000" w:rsidRPr="00000000" w14:paraId="0000015A">
      <w:pPr>
        <w:numPr>
          <w:ilvl w:val="0"/>
          <w:numId w:val="9"/>
        </w:numPr>
        <w:spacing w:after="0" w:afterAutospacing="0"/>
        <w:ind w:left="720" w:hanging="360"/>
        <w:jc w:val="both"/>
        <w:rPr>
          <w:u w:val="none"/>
        </w:rPr>
      </w:pPr>
      <w:r w:rsidDel="00000000" w:rsidR="00000000" w:rsidRPr="00000000">
        <w:rPr>
          <w:rtl w:val="0"/>
        </w:rPr>
        <w:t xml:space="preserve">1 </w:t>
      </w:r>
      <w:hyperlink r:id="rId12">
        <w:r w:rsidDel="00000000" w:rsidR="00000000" w:rsidRPr="00000000">
          <w:rPr>
            <w:color w:val="1155cc"/>
            <w:u w:val="single"/>
            <w:rtl w:val="0"/>
          </w:rPr>
          <w:t xml:space="preserve"> Imagen y archivo BPMN</w:t>
        </w:r>
      </w:hyperlink>
      <w:r w:rsidDel="00000000" w:rsidR="00000000" w:rsidRPr="00000000">
        <w:rPr>
          <w:rtl w:val="0"/>
        </w:rPr>
      </w:r>
    </w:p>
    <w:p w:rsidR="00000000" w:rsidDel="00000000" w:rsidP="00000000" w:rsidRDefault="00000000" w:rsidRPr="00000000" w14:paraId="0000015B">
      <w:pPr>
        <w:numPr>
          <w:ilvl w:val="0"/>
          <w:numId w:val="9"/>
        </w:numPr>
        <w:ind w:left="720" w:hanging="360"/>
        <w:jc w:val="both"/>
        <w:rPr>
          <w:u w:val="none"/>
        </w:rPr>
      </w:pPr>
      <w:r w:rsidDel="00000000" w:rsidR="00000000" w:rsidRPr="00000000">
        <w:rPr>
          <w:rtl w:val="0"/>
        </w:rPr>
        <w:t xml:space="preserve">2</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15E">
      <w:pPr>
        <w:jc w:val="center"/>
        <w:rPr>
          <w:rFonts w:ascii="Arial" w:cs="Arial" w:eastAsia="Arial" w:hAnsi="Arial"/>
          <w:b w:val="1"/>
          <w:sz w:val="24"/>
          <w:szCs w:val="24"/>
          <w:u w:val="single"/>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992.1259842519685" w:right="-834.330708661416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Testa Fabrizio</w:t>
    </w:r>
    <w:r w:rsidDel="00000000" w:rsidR="00000000" w:rsidRPr="00000000">
      <w:rPr>
        <w:rFonts w:ascii="Arial" w:cs="Arial" w:eastAsia="Arial" w:hAnsi="Arial"/>
        <w:sz w:val="24"/>
        <w:szCs w:val="24"/>
        <w:rtl w:val="0"/>
      </w:rPr>
      <w:t xml:space="preserve"> Valentino- Lopez Estefanía Melina - Fruttero Santiago Nahuel- Rolon Mateo - Guzman Samira Belen.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992.1259842519685" w:right="-834.3307086614169" w:firstLine="0"/>
      <w:jc w:val="right"/>
      <w:rPr>
        <w:b w:val="1"/>
        <w:i w:val="1"/>
      </w:rPr>
    </w:pPr>
    <w:r w:rsidDel="00000000" w:rsidR="00000000" w:rsidRPr="00000000">
      <w:rPr>
        <w:rFonts w:ascii="Arial" w:cs="Arial" w:eastAsia="Arial" w:hAnsi="Arial"/>
        <w:b w:val="1"/>
        <w:i w:val="1"/>
        <w:sz w:val="24"/>
        <w:szCs w:val="24"/>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D">
    <w:pPr>
      <w:widowControl w:val="0"/>
      <w:spacing w:after="0" w:line="276"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Testa Fabrizio Valentino - López Estefanía Melina - Fruttero Santiago Nahuel - Rolon Mateo - Guzmán Samira Belén </w:t>
    </w:r>
  </w:p>
  <w:p w:rsidR="00000000" w:rsidDel="00000000" w:rsidP="00000000" w:rsidRDefault="00000000" w:rsidRPr="00000000" w14:paraId="0000016F">
    <w:pPr>
      <w:spacing w:after="120" w:line="240" w:lineRule="auto"/>
      <w:jc w:val="right"/>
      <w:rPr>
        <w:rFonts w:ascii="Arial" w:cs="Arial" w:eastAsia="Arial" w:hAnsi="Arial"/>
        <w:b w:val="1"/>
        <w:i w:val="1"/>
      </w:rPr>
    </w:pPr>
    <w:r w:rsidDel="00000000" w:rsidR="00000000" w:rsidRPr="00000000">
      <w:rPr>
        <w:rFonts w:ascii="Arial" w:cs="Arial" w:eastAsia="Arial" w:hAnsi="Arial"/>
        <w:b w:val="1"/>
        <w:i w:val="1"/>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689735</wp:posOffset>
          </wp:positionV>
          <wp:extent cx="6387245" cy="6939229"/>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387245" cy="6939229"/>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spacing w:after="0" w:line="276" w:lineRule="auto"/>
      <w:jc w:val="right"/>
      <w:rPr>
        <w:rFonts w:ascii="Times New Roman" w:cs="Times New Roman" w:eastAsia="Times New Roman" w:hAnsi="Times New Roman"/>
        <w:b w:val="1"/>
        <w:i w:val="1"/>
        <w:color w:val="ff9900"/>
        <w:sz w:val="26"/>
        <w:szCs w:val="26"/>
      </w:rPr>
    </w:pPr>
    <w:r w:rsidDel="00000000" w:rsidR="00000000" w:rsidRPr="00000000">
      <w:rPr>
        <w:rFonts w:ascii="Times New Roman" w:cs="Times New Roman" w:eastAsia="Times New Roman" w:hAnsi="Times New Roman"/>
        <w:b w:val="1"/>
        <w:i w:val="1"/>
        <w:color w:val="ff9900"/>
        <w:sz w:val="26"/>
        <w:szCs w:val="26"/>
        <w:rtl w:val="0"/>
      </w:rPr>
      <w:t xml:space="preserve">Ingeniería en Sistemas de Información</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-38099</wp:posOffset>
          </wp:positionV>
          <wp:extent cx="2245353" cy="461963"/>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45353" cy="461963"/>
                  </a:xfrm>
                  <a:prstGeom prst="rect"/>
                  <a:ln/>
                </pic:spPr>
              </pic:pic>
            </a:graphicData>
          </a:graphic>
        </wp:anchor>
      </w:drawing>
    </w:r>
  </w:p>
  <w:p w:rsidR="00000000" w:rsidDel="00000000" w:rsidP="00000000" w:rsidRDefault="00000000" w:rsidRPr="00000000" w14:paraId="00000160">
    <w:pPr>
      <w:spacing w:after="0" w:line="276" w:lineRule="auto"/>
      <w:jc w:val="right"/>
      <w:rPr>
        <w:rFonts w:ascii="Times New Roman" w:cs="Times New Roman" w:eastAsia="Times New Roman" w:hAnsi="Times New Roman"/>
        <w:b w:val="1"/>
        <w:color w:val="ff9900"/>
        <w:sz w:val="26"/>
        <w:szCs w:val="26"/>
      </w:rPr>
    </w:pPr>
    <w:r w:rsidDel="00000000" w:rsidR="00000000" w:rsidRPr="00000000">
      <w:rPr>
        <w:rFonts w:ascii="Times New Roman" w:cs="Times New Roman" w:eastAsia="Times New Roman" w:hAnsi="Times New Roman"/>
        <w:b w:val="1"/>
        <w:color w:val="ff9900"/>
        <w:sz w:val="26"/>
        <w:szCs w:val="26"/>
        <w:rtl w:val="0"/>
      </w:rPr>
      <w:t xml:space="preserve">Análisis de Sistemas</w:t>
    </w:r>
  </w:p>
  <w:p w:rsidR="00000000" w:rsidDel="00000000" w:rsidP="00000000" w:rsidRDefault="00000000" w:rsidRPr="00000000" w14:paraId="00000161">
    <w:pPr>
      <w:spacing w:after="0" w:line="276" w:lineRule="auto"/>
      <w:jc w:val="right"/>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spacing w:after="0" w:line="276" w:lineRule="auto"/>
      <w:jc w:val="right"/>
      <w:rPr>
        <w:rFonts w:ascii="Times New Roman" w:cs="Times New Roman" w:eastAsia="Times New Roman" w:hAnsi="Times New Roman"/>
        <w:b w:val="1"/>
        <w:i w:val="1"/>
        <w:color w:val="ff9900"/>
        <w:sz w:val="26"/>
        <w:szCs w:val="26"/>
      </w:rPr>
    </w:pPr>
    <w:r w:rsidDel="00000000" w:rsidR="00000000" w:rsidRPr="00000000">
      <w:rPr>
        <w:rFonts w:ascii="Times New Roman" w:cs="Times New Roman" w:eastAsia="Times New Roman" w:hAnsi="Times New Roman"/>
        <w:b w:val="1"/>
        <w:i w:val="1"/>
        <w:color w:val="ff9900"/>
        <w:sz w:val="26"/>
        <w:szCs w:val="26"/>
        <w:rtl w:val="0"/>
      </w:rPr>
      <w:t xml:space="preserve">Ingeniería en Sistemas de Información</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-38099</wp:posOffset>
          </wp:positionV>
          <wp:extent cx="2245353" cy="461963"/>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45353" cy="461963"/>
                  </a:xfrm>
                  <a:prstGeom prst="rect"/>
                  <a:ln/>
                </pic:spPr>
              </pic:pic>
            </a:graphicData>
          </a:graphic>
        </wp:anchor>
      </w:drawing>
    </w:r>
  </w:p>
  <w:p w:rsidR="00000000" w:rsidDel="00000000" w:rsidP="00000000" w:rsidRDefault="00000000" w:rsidRPr="00000000" w14:paraId="00000164">
    <w:pPr>
      <w:spacing w:after="0" w:line="276" w:lineRule="auto"/>
      <w:jc w:val="right"/>
      <w:rPr>
        <w:rFonts w:ascii="Times New Roman" w:cs="Times New Roman" w:eastAsia="Times New Roman" w:hAnsi="Times New Roman"/>
        <w:b w:val="1"/>
        <w:color w:val="ff9900"/>
        <w:sz w:val="26"/>
        <w:szCs w:val="26"/>
      </w:rPr>
    </w:pPr>
    <w:r w:rsidDel="00000000" w:rsidR="00000000" w:rsidRPr="00000000">
      <w:rPr>
        <w:rFonts w:ascii="Times New Roman" w:cs="Times New Roman" w:eastAsia="Times New Roman" w:hAnsi="Times New Roman"/>
        <w:b w:val="1"/>
        <w:color w:val="ff9900"/>
        <w:sz w:val="26"/>
        <w:szCs w:val="26"/>
        <w:rtl w:val="0"/>
      </w:rPr>
      <w:t xml:space="preserve">Análisis de Sistemas</w:t>
    </w:r>
  </w:p>
  <w:p w:rsidR="00000000" w:rsidDel="00000000" w:rsidP="00000000" w:rsidRDefault="00000000" w:rsidRPr="00000000" w14:paraId="00000165">
    <w:pPr>
      <w:spacing w:after="0" w:line="276" w:lineRule="auto"/>
      <w:jc w:val="right"/>
      <w:rPr>
        <w:rFonts w:ascii="Times New Roman" w:cs="Times New Roman" w:eastAsia="Times New Roman" w:hAnsi="Times New Roman"/>
        <w:b w:val="1"/>
        <w:color w:val="ff99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9735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E6853"/>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EE6853"/>
  </w:style>
  <w:style w:type="character" w:styleId="LineNumber">
    <w:name w:val="line number"/>
    <w:basedOn w:val="DefaultParagraphFont"/>
    <w:uiPriority w:val="99"/>
    <w:semiHidden w:val="1"/>
    <w:unhideWhenUsed w:val="1"/>
    <w:rsid w:val="00EE6853"/>
  </w:style>
  <w:style w:type="paragraph" w:styleId="Header">
    <w:name w:val="header"/>
    <w:basedOn w:val="Normal"/>
    <w:link w:val="HeaderChar"/>
    <w:uiPriority w:val="99"/>
    <w:unhideWhenUsed w:val="1"/>
    <w:rsid w:val="00EE6853"/>
    <w:pPr>
      <w:tabs>
        <w:tab w:val="center" w:pos="4419"/>
        <w:tab w:val="right" w:pos="8838"/>
      </w:tabs>
      <w:spacing w:after="0" w:line="240" w:lineRule="auto"/>
    </w:pPr>
  </w:style>
  <w:style w:type="character" w:styleId="HeaderChar" w:customStyle="1">
    <w:name w:val="Header Char"/>
    <w:basedOn w:val="DefaultParagraphFont"/>
    <w:link w:val="Header"/>
    <w:uiPriority w:val="99"/>
    <w:rsid w:val="00EE6853"/>
  </w:style>
  <w:style w:type="paragraph" w:styleId="Footer">
    <w:name w:val="footer"/>
    <w:basedOn w:val="Normal"/>
    <w:link w:val="FooterChar"/>
    <w:uiPriority w:val="99"/>
    <w:unhideWhenUsed w:val="1"/>
    <w:rsid w:val="00EE6853"/>
    <w:pPr>
      <w:tabs>
        <w:tab w:val="center" w:pos="4419"/>
        <w:tab w:val="right" w:pos="8838"/>
      </w:tabs>
      <w:spacing w:after="0" w:line="240" w:lineRule="auto"/>
    </w:pPr>
  </w:style>
  <w:style w:type="character" w:styleId="FooterChar" w:customStyle="1">
    <w:name w:val="Footer Char"/>
    <w:basedOn w:val="DefaultParagraphFont"/>
    <w:link w:val="Footer"/>
    <w:uiPriority w:val="99"/>
    <w:rsid w:val="00EE6853"/>
  </w:style>
  <w:style w:type="character" w:styleId="Heading1Char" w:customStyle="1">
    <w:name w:val="Heading 1 Char"/>
    <w:basedOn w:val="DefaultParagraphFont"/>
    <w:link w:val="Heading1"/>
    <w:uiPriority w:val="9"/>
    <w:rsid w:val="00F9735D"/>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F9735D"/>
    <w:pPr>
      <w:outlineLvl w:val="9"/>
    </w:pPr>
  </w:style>
  <w:style w:type="paragraph" w:styleId="TOC2">
    <w:name w:val="toc 2"/>
    <w:basedOn w:val="Normal"/>
    <w:next w:val="Normal"/>
    <w:autoRedefine w:val="1"/>
    <w:uiPriority w:val="39"/>
    <w:unhideWhenUsed w:val="1"/>
    <w:rsid w:val="00F9735D"/>
    <w:pPr>
      <w:spacing w:after="100"/>
      <w:ind w:left="220"/>
    </w:pPr>
    <w:rPr>
      <w:rFonts w:cs="Times New Roman" w:eastAsiaTheme="minorEastAsia"/>
    </w:rPr>
  </w:style>
  <w:style w:type="paragraph" w:styleId="TOC1">
    <w:name w:val="toc 1"/>
    <w:basedOn w:val="Normal"/>
    <w:next w:val="Normal"/>
    <w:autoRedefine w:val="1"/>
    <w:uiPriority w:val="39"/>
    <w:unhideWhenUsed w:val="1"/>
    <w:rsid w:val="00F9735D"/>
    <w:pPr>
      <w:spacing w:after="100"/>
    </w:pPr>
    <w:rPr>
      <w:rFonts w:cs="Times New Roman" w:eastAsiaTheme="minorEastAsia"/>
    </w:rPr>
  </w:style>
  <w:style w:type="paragraph" w:styleId="TOC3">
    <w:name w:val="toc 3"/>
    <w:basedOn w:val="Normal"/>
    <w:next w:val="Normal"/>
    <w:autoRedefine w:val="1"/>
    <w:uiPriority w:val="39"/>
    <w:unhideWhenUsed w:val="1"/>
    <w:rsid w:val="00F9735D"/>
    <w:pPr>
      <w:spacing w:after="100"/>
      <w:ind w:left="446"/>
    </w:pPr>
    <w:rPr>
      <w:rFonts w:cs="Times New Roman" w:eastAsiaTheme="minorEastAsia"/>
    </w:rPr>
  </w:style>
  <w:style w:type="paragraph" w:styleId="Default" w:customStyle="1">
    <w:name w:val="Default"/>
    <w:rsid w:val="00FD2BA8"/>
    <w:pPr>
      <w:autoSpaceDE w:val="0"/>
      <w:autoSpaceDN w:val="0"/>
      <w:adjustRightInd w:val="0"/>
      <w:spacing w:after="0" w:line="240" w:lineRule="auto"/>
    </w:pPr>
    <w:rPr>
      <w:rFonts w:ascii="Verdana" w:cs="Verdana" w:hAnsi="Verdana"/>
      <w:color w:val="000000"/>
      <w:sz w:val="24"/>
      <w:szCs w:val="24"/>
    </w:rPr>
  </w:style>
  <w:style w:type="character" w:styleId="Hyperlink">
    <w:name w:val="Hyperlink"/>
    <w:basedOn w:val="DefaultParagraphFont"/>
    <w:uiPriority w:val="99"/>
    <w:unhideWhenUsed w:val="1"/>
    <w:rsid w:val="00FD2BA8"/>
    <w:rPr>
      <w:color w:val="0563c1" w:themeColor="hyperlink"/>
      <w:u w:val="single"/>
    </w:rPr>
  </w:style>
  <w:style w:type="character" w:styleId="UnresolvedMention">
    <w:name w:val="Unresolved Mention"/>
    <w:basedOn w:val="DefaultParagraphFont"/>
    <w:uiPriority w:val="99"/>
    <w:semiHidden w:val="1"/>
    <w:unhideWhenUsed w:val="1"/>
    <w:rsid w:val="00FD2BA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mateorolon64@gmail.com" TargetMode="External"/><Relationship Id="rId13" Type="http://schemas.openxmlformats.org/officeDocument/2006/relationships/header" Target="header1.xml"/><Relationship Id="rId12" Type="http://schemas.openxmlformats.org/officeDocument/2006/relationships/hyperlink" Target="https://drive.google.com/drive/folders/1JDwa1utX6dHprSyl1u6Z6F68zvmDFao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ahuelfruttero@gmail.com"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mailto:valentinotesta60@gmail.com" TargetMode="External"/><Relationship Id="rId8" Type="http://schemas.openxmlformats.org/officeDocument/2006/relationships/hyperlink" Target="mailto:estefanialope1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eAnPZ3FIxp3W7whJ8X44dNOaTw==">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2024-05-23T20:03:00Z</dcterms:created>
  <dc:creator>Nahuel Fruttero</dc:creator>
</cp:coreProperties>
</file>